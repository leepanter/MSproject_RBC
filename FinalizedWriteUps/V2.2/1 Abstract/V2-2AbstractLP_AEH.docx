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389" w:rsidRDefault="0084523B">
      <w:pPr>
        <w:pStyle w:val="Title"/>
      </w:pPr>
      <w:bookmarkStart w:id="0" w:name="_GoBack"/>
      <w:bookmarkEnd w:id="0"/>
      <w:r>
        <w:t>Comparing Models of Subject-Clustered Single-Cell Data</w:t>
      </w:r>
    </w:p>
    <w:p w:rsidR="004972DF" w:rsidRDefault="004972DF" w:rsidP="004972DF">
      <w:pPr>
        <w:pStyle w:val="Subtitle"/>
      </w:pPr>
    </w:p>
    <w:p w:rsidR="00CD6389" w:rsidRDefault="0084523B" w:rsidP="004972DF">
      <w:pPr>
        <w:pStyle w:val="Subtitle"/>
      </w:pPr>
      <w:r>
        <w:t>Abstract</w:t>
      </w:r>
    </w:p>
    <w:p w:rsidR="00CD6389" w:rsidRDefault="0084523B" w:rsidP="004851D2">
      <w:pPr>
        <w:pStyle w:val="FirstParagraph"/>
        <w:spacing w:line="480" w:lineRule="auto"/>
      </w:pPr>
      <w:r>
        <w:t>Single-Cell RNA sequencing data represents a revolutionary shift to approaches being used to decode the human transcriptome. Such data are becoming more prevalent, and are gathered on ever-larger samples of individuals, enabling analysis of subject-level relationships. However, it is not always clear how to conduct this subject-level analysis. Current methods often do not account for nested study designs in which samples of hundreds, or thousands of cells are gathered from multiple individuals. Therefore, there is a need to outline, analyze, and compare methods for estimating subject-level relationships in single-cell RNA sequencing expression.</w:t>
      </w:r>
    </w:p>
    <w:p w:rsidR="00CD6389" w:rsidRDefault="0084523B" w:rsidP="004851D2">
      <w:pPr>
        <w:pStyle w:val="BodyText"/>
        <w:spacing w:line="480" w:lineRule="auto"/>
      </w:pPr>
      <w:r>
        <w:t xml:space="preserve">Here, </w:t>
      </w:r>
      <w:del w:id="1" w:author="Hendricks, Audrey" w:date="2020-03-24T13:24:00Z">
        <w:r w:rsidDel="00E170D7">
          <w:delText xml:space="preserve">we </w:delText>
        </w:r>
      </w:del>
      <w:ins w:id="2" w:author="Hendricks, Audrey" w:date="2020-03-24T13:24:00Z">
        <w:r w:rsidR="00E170D7">
          <w:t xml:space="preserve">I </w:t>
        </w:r>
      </w:ins>
      <w:r>
        <w:t xml:space="preserve">compare five modeling strategies for detecting subject level associations using single-cell RNA sequencing expression: linear regression, linear regression with </w:t>
      </w:r>
      <w:ins w:id="3" w:author="Hendricks, Audrey" w:date="2020-03-24T13:24:00Z">
        <w:r w:rsidR="00E170D7">
          <w:t xml:space="preserve">subjects modeled as </w:t>
        </w:r>
      </w:ins>
      <w:r>
        <w:t>fixed effect</w:t>
      </w:r>
      <w:del w:id="4" w:author="Hendricks, Audrey" w:date="2020-03-24T13:24:00Z">
        <w:r w:rsidDel="00E170D7">
          <w:delText xml:space="preserve"> intercepts</w:delText>
        </w:r>
      </w:del>
      <w:r>
        <w:t xml:space="preserve">, linear mixed effects models with </w:t>
      </w:r>
      <w:ins w:id="5" w:author="Hendricks, Audrey" w:date="2020-03-24T13:25:00Z">
        <w:r w:rsidR="00E170D7">
          <w:t xml:space="preserve">subjects modeled </w:t>
        </w:r>
      </w:ins>
      <w:ins w:id="6" w:author="Hendricks, Audrey" w:date="2020-03-24T13:26:00Z">
        <w:r w:rsidR="00E170D7">
          <w:t xml:space="preserve">as </w:t>
        </w:r>
      </w:ins>
      <w:r>
        <w:t xml:space="preserve">random intercepts, linear mixed effects models with random </w:t>
      </w:r>
      <w:del w:id="7" w:author="Hendricks, Audrey" w:date="2020-03-24T13:27:00Z">
        <w:r w:rsidDel="00E170D7">
          <w:delText>intercetps</w:delText>
        </w:r>
      </w:del>
      <w:ins w:id="8" w:author="Hendricks, Audrey" w:date="2020-03-24T13:27:00Z">
        <w:r w:rsidR="00E170D7">
          <w:t>intercepts and random slopes</w:t>
        </w:r>
      </w:ins>
      <w:r>
        <w:t xml:space="preserve">, and generalized estimating equations. </w:t>
      </w:r>
      <w:ins w:id="9" w:author="Hendricks, Audrey" w:date="2020-03-24T13:27:00Z">
        <w:r w:rsidR="00E170D7">
          <w:t>I</w:t>
        </w:r>
      </w:ins>
      <w:del w:id="10" w:author="Hendricks, Audrey" w:date="2020-03-24T13:27:00Z">
        <w:r w:rsidDel="00E170D7">
          <w:delText>We</w:delText>
        </w:r>
      </w:del>
      <w:r>
        <w:t xml:space="preserve"> first present each method. </w:t>
      </w:r>
      <w:ins w:id="11" w:author="Hendricks, Audrey" w:date="2020-03-24T13:27:00Z">
        <w:r w:rsidR="00E170D7">
          <w:t>I</w:t>
        </w:r>
      </w:ins>
      <w:del w:id="12" w:author="Hendricks, Audrey" w:date="2020-03-24T13:27:00Z">
        <w:r w:rsidDel="00E170D7">
          <w:delText>We</w:delText>
        </w:r>
      </w:del>
      <w:r>
        <w:t xml:space="preserve"> then compare the regression estimates and standard errors for each method using real single-cell data from a Lupus Nephritis study of 27 subjects. </w:t>
      </w:r>
      <w:ins w:id="13" w:author="Hendricks, Audrey" w:date="2020-03-24T13:27:00Z">
        <w:r w:rsidR="00E170D7">
          <w:t>I</w:t>
        </w:r>
      </w:ins>
      <w:del w:id="14" w:author="Hendricks, Audrey" w:date="2020-03-24T13:27:00Z">
        <w:r w:rsidDel="00E170D7">
          <w:delText>We</w:delText>
        </w:r>
      </w:del>
      <w:r>
        <w:t xml:space="preserve"> hope that this paper presents insights into methods to analyze subject-level associations from single-cell expression data. </w:t>
      </w:r>
    </w:p>
    <w:sectPr w:rsidR="00CD63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0E8" w:rsidRDefault="008D10E8">
      <w:pPr>
        <w:spacing w:after="0"/>
      </w:pPr>
      <w:r>
        <w:separator/>
      </w:r>
    </w:p>
  </w:endnote>
  <w:endnote w:type="continuationSeparator" w:id="0">
    <w:p w:rsidR="008D10E8" w:rsidRDefault="008D10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0E8" w:rsidRDefault="008D10E8">
      <w:r>
        <w:separator/>
      </w:r>
    </w:p>
  </w:footnote>
  <w:footnote w:type="continuationSeparator" w:id="0">
    <w:p w:rsidR="008D10E8" w:rsidRDefault="008D1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99837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9AA45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dricks, Audrey">
    <w15:presenceInfo w15:providerId="AD" w15:userId="S::audrey.hendricks@ucdenver.edu::66cd2841-9a87-426a-98e1-b7de53471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62A1"/>
    <w:rsid w:val="001B4A74"/>
    <w:rsid w:val="004851D2"/>
    <w:rsid w:val="004972DF"/>
    <w:rsid w:val="004E29B3"/>
    <w:rsid w:val="00590D07"/>
    <w:rsid w:val="00784D58"/>
    <w:rsid w:val="0084523B"/>
    <w:rsid w:val="008D10E8"/>
    <w:rsid w:val="008D6863"/>
    <w:rsid w:val="00B068B4"/>
    <w:rsid w:val="00B86B75"/>
    <w:rsid w:val="00BC48D5"/>
    <w:rsid w:val="00BC69DC"/>
    <w:rsid w:val="00BD5A5C"/>
    <w:rsid w:val="00C36279"/>
    <w:rsid w:val="00CD6389"/>
    <w:rsid w:val="00E170D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C631043-5935-7043-8DD4-8F6C2E4B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E170D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170D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Models of Subject-Clustered Single-Cell Data</dc:title>
  <dc:creator>Lee Panter</dc:creator>
  <cp:keywords/>
  <cp:lastModifiedBy>Lee Panter</cp:lastModifiedBy>
  <cp:revision>2</cp:revision>
  <dcterms:created xsi:type="dcterms:W3CDTF">2020-03-24T21:56:00Z</dcterms:created>
  <dcterms:modified xsi:type="dcterms:W3CDTF">2020-03-24T21:56:00Z</dcterms:modified>
</cp:coreProperties>
</file>