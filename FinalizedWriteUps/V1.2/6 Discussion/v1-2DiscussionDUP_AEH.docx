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BAEE7" w14:textId="77777777" w:rsidR="00722ACF" w:rsidRDefault="001E0BF7">
      <w:pPr>
        <w:pStyle w:val="Subtitle"/>
      </w:pPr>
      <w:r>
        <w:t>Version 1.2-Discussion</w:t>
      </w:r>
    </w:p>
    <w:p w14:paraId="0811D70C" w14:textId="77777777" w:rsidR="00722ACF" w:rsidRDefault="001E0BF7">
      <w:pPr>
        <w:pStyle w:val="FirstParagraph"/>
      </w:pPr>
      <w:r>
        <w:t>Paragraph 1</w:t>
      </w:r>
    </w:p>
    <w:p w14:paraId="2F73960B" w14:textId="77777777" w:rsidR="00722ACF" w:rsidRDefault="001E0BF7">
      <w:pPr>
        <w:pStyle w:val="Compact"/>
        <w:numPr>
          <w:ilvl w:val="0"/>
          <w:numId w:val="3"/>
        </w:numPr>
      </w:pPr>
      <w:r>
        <w:t>Summary of what was done</w:t>
      </w:r>
    </w:p>
    <w:p w14:paraId="004FDDB2" w14:textId="77777777" w:rsidR="00142F51" w:rsidRDefault="00142F51">
      <w:pPr>
        <w:pStyle w:val="Compact"/>
        <w:numPr>
          <w:ilvl w:val="1"/>
          <w:numId w:val="4"/>
        </w:numPr>
        <w:rPr>
          <w:ins w:id="0" w:author="Hendricks, Audrey" w:date="2020-03-08T10:01:00Z"/>
        </w:rPr>
      </w:pPr>
      <w:ins w:id="1" w:author="Hendricks, Audrey" w:date="2020-03-08T10:01:00Z">
        <w:r>
          <w:t>First, remind us of the overall purpose</w:t>
        </w:r>
      </w:ins>
    </w:p>
    <w:p w14:paraId="12F8A3E6" w14:textId="77777777" w:rsidR="00722ACF" w:rsidRDefault="001E0BF7">
      <w:pPr>
        <w:pStyle w:val="Compact"/>
        <w:numPr>
          <w:ilvl w:val="1"/>
          <w:numId w:val="4"/>
        </w:numPr>
      </w:pPr>
      <w:r>
        <w:t xml:space="preserve">I fit 5 models to </w:t>
      </w:r>
      <w:del w:id="2" w:author="Hendricks, Audrey" w:date="2020-03-08T09:57:00Z">
        <w:r w:rsidDel="00DA6D51">
          <w:delText xml:space="preserve">real </w:delText>
        </w:r>
      </w:del>
      <w:r>
        <w:t>single cell data (2 sentences)</w:t>
      </w:r>
    </w:p>
    <w:p w14:paraId="67B464CD" w14:textId="77777777" w:rsidR="00722ACF" w:rsidRDefault="001E0BF7">
      <w:pPr>
        <w:pStyle w:val="Compact"/>
        <w:numPr>
          <w:ilvl w:val="2"/>
          <w:numId w:val="5"/>
        </w:numPr>
      </w:pPr>
      <w:r>
        <w:t>15 subjects</w:t>
      </w:r>
    </w:p>
    <w:p w14:paraId="0E8C082A" w14:textId="77777777" w:rsidR="00722ACF" w:rsidRDefault="001E0BF7">
      <w:pPr>
        <w:pStyle w:val="Compact"/>
        <w:numPr>
          <w:ilvl w:val="2"/>
          <w:numId w:val="5"/>
        </w:numPr>
      </w:pPr>
      <w:r>
        <w:t>Controlling for correlation of single cell data within subjects</w:t>
      </w:r>
    </w:p>
    <w:p w14:paraId="2D21EA55" w14:textId="77777777" w:rsidR="00722ACF" w:rsidRPr="00DA6D51" w:rsidDel="00DA6D51" w:rsidRDefault="001E0BF7" w:rsidP="00DA6D51">
      <w:pPr>
        <w:pStyle w:val="Compact"/>
        <w:numPr>
          <w:ilvl w:val="1"/>
          <w:numId w:val="4"/>
        </w:numPr>
        <w:rPr>
          <w:del w:id="3" w:author="Hendricks, Audrey" w:date="2020-03-08T09:59:00Z"/>
          <w:rPrChange w:id="4" w:author="Hendricks, Audrey" w:date="2020-03-08T09:59:00Z">
            <w:rPr>
              <w:del w:id="5" w:author="Hendricks, Audrey" w:date="2020-03-08T09:59:00Z"/>
              <w:b/>
            </w:rPr>
          </w:rPrChange>
        </w:rPr>
      </w:pPr>
      <w:r w:rsidRPr="00DA6D51">
        <w:rPr>
          <w:b/>
        </w:rPr>
        <w:t xml:space="preserve">In this paper, </w:t>
      </w:r>
      <w:r w:rsidRPr="00DA6D51">
        <w:rPr>
          <w:b/>
          <w:i/>
        </w:rPr>
        <w:t>I</w:t>
      </w:r>
      <w:r w:rsidRPr="00DA6D51">
        <w:rPr>
          <w:b/>
        </w:rPr>
        <w:t xml:space="preserve"> </w:t>
      </w:r>
      <w:ins w:id="6" w:author="Hendricks, Audrey" w:date="2020-03-08T09:59:00Z">
        <w:r w:rsidR="00DA6D51">
          <w:rPr>
            <w:b/>
          </w:rPr>
          <w:t>compared</w:t>
        </w:r>
      </w:ins>
      <w:ins w:id="7" w:author="Hendricks, Audrey" w:date="2020-03-08T10:00:00Z">
        <w:r w:rsidR="00142F51">
          <w:rPr>
            <w:b/>
          </w:rPr>
          <w:t xml:space="preserve"> the estimates from</w:t>
        </w:r>
      </w:ins>
      <w:del w:id="8" w:author="Hendricks, Audrey" w:date="2020-03-08T09:59:00Z">
        <w:r w:rsidRPr="00DA6D51" w:rsidDel="00DA6D51">
          <w:rPr>
            <w:b/>
          </w:rPr>
          <w:delText>fit</w:delText>
        </w:r>
      </w:del>
      <w:r w:rsidRPr="00DA6D51">
        <w:rPr>
          <w:b/>
        </w:rPr>
        <w:t xml:space="preserve"> five statistical models </w:t>
      </w:r>
      <w:ins w:id="9" w:author="Hendricks, Audrey" w:date="2020-03-08T10:01:00Z">
        <w:r w:rsidR="00142F51">
          <w:rPr>
            <w:b/>
          </w:rPr>
          <w:t xml:space="preserve">applied </w:t>
        </w:r>
      </w:ins>
      <w:r w:rsidRPr="00DA6D51">
        <w:rPr>
          <w:b/>
        </w:rPr>
        <w:t>to single-cell</w:t>
      </w:r>
      <w:ins w:id="10" w:author="Hendricks, Audrey" w:date="2020-03-08T09:58:00Z">
        <w:r w:rsidR="00DA6D51" w:rsidRPr="00DA6D51">
          <w:rPr>
            <w:b/>
          </w:rPr>
          <w:t xml:space="preserve"> </w:t>
        </w:r>
        <w:proofErr w:type="spellStart"/>
        <w:r w:rsidR="00DA6D51" w:rsidRPr="00DA6D51">
          <w:rPr>
            <w:b/>
          </w:rPr>
          <w:t>scRNA</w:t>
        </w:r>
        <w:proofErr w:type="spellEnd"/>
        <w:r w:rsidR="00DA6D51" w:rsidRPr="00DA6D51">
          <w:rPr>
            <w:b/>
          </w:rPr>
          <w:t>-seq</w:t>
        </w:r>
      </w:ins>
      <w:r w:rsidRPr="00DA6D51">
        <w:rPr>
          <w:b/>
        </w:rPr>
        <w:t xml:space="preserve"> data from </w:t>
      </w:r>
      <w:ins w:id="11" w:author="Hendricks, Audrey" w:date="2020-03-08T09:58:00Z">
        <w:r w:rsidR="00DA6D51" w:rsidRPr="00DA6D51">
          <w:rPr>
            <w:b/>
          </w:rPr>
          <w:t xml:space="preserve">15 subjects from </w:t>
        </w:r>
      </w:ins>
      <w:r w:rsidRPr="00DA6D51">
        <w:rPr>
          <w:b/>
        </w:rPr>
        <w:t>a Lupus Nephritis study</w:t>
      </w:r>
      <w:del w:id="12" w:author="Hendricks, Audrey" w:date="2020-03-08T09:58:00Z">
        <w:r w:rsidRPr="00DA6D51" w:rsidDel="00DA6D51">
          <w:rPr>
            <w:b/>
          </w:rPr>
          <w:delText xml:space="preserve"> of scRNA-seq data</w:delText>
        </w:r>
      </w:del>
      <w:r w:rsidRPr="00142F51">
        <w:rPr>
          <w:b/>
        </w:rPr>
        <w:t xml:space="preserve">. </w:t>
      </w:r>
      <w:del w:id="13" w:author="Hendricks, Audrey" w:date="2020-03-08T09:59:00Z">
        <w:r w:rsidDel="00DA6D51">
          <w:rPr>
            <w:b/>
          </w:rPr>
          <w:delText>The data was taken from 15 subjects, so I controlled for subject-level correlation within my models.</w:delText>
        </w:r>
      </w:del>
    </w:p>
    <w:p w14:paraId="092785C4" w14:textId="77777777" w:rsidR="00DA6D51" w:rsidRDefault="00DA6D51" w:rsidP="00DA6D51">
      <w:pPr>
        <w:pStyle w:val="Compact"/>
        <w:numPr>
          <w:ilvl w:val="1"/>
          <w:numId w:val="4"/>
        </w:numPr>
        <w:rPr>
          <w:ins w:id="14" w:author="Hendricks, Audrey" w:date="2020-03-08T09:59:00Z"/>
        </w:rPr>
        <w:pPrChange w:id="15" w:author="Hendricks, Audrey" w:date="2020-03-08T09:59:00Z">
          <w:pPr>
            <w:pStyle w:val="Compact"/>
            <w:numPr>
              <w:ilvl w:val="2"/>
              <w:numId w:val="5"/>
            </w:numPr>
            <w:tabs>
              <w:tab w:val="num" w:pos="1440"/>
            </w:tabs>
            <w:ind w:left="1920" w:hanging="480"/>
          </w:pPr>
        </w:pPrChange>
      </w:pPr>
    </w:p>
    <w:p w14:paraId="4C435D3C" w14:textId="77777777" w:rsidR="00722ACF" w:rsidRDefault="001E0BF7" w:rsidP="00DA6D51">
      <w:pPr>
        <w:pStyle w:val="Compact"/>
        <w:numPr>
          <w:ilvl w:val="1"/>
          <w:numId w:val="4"/>
        </w:numPr>
      </w:pPr>
      <w:r>
        <w:t xml:space="preserve">Compared models based upon </w:t>
      </w:r>
      <w:r w:rsidRPr="00DA6D51">
        <w:rPr>
          <w:i/>
        </w:rPr>
        <w:t>consistency</w:t>
      </w:r>
      <w:r>
        <w:t xml:space="preserve"> (1 sentence)</w:t>
      </w:r>
    </w:p>
    <w:p w14:paraId="4F5CA701" w14:textId="77777777" w:rsidR="00722ACF" w:rsidRDefault="001E0BF7">
      <w:pPr>
        <w:pStyle w:val="Compact"/>
        <w:numPr>
          <w:ilvl w:val="2"/>
          <w:numId w:val="6"/>
        </w:numPr>
      </w:pPr>
      <w:r>
        <w:t>For the predictor of interest, compared fixed effect regression estimates, se, and test statistics</w:t>
      </w:r>
    </w:p>
    <w:p w14:paraId="307FB3E5" w14:textId="77777777" w:rsidR="00722ACF" w:rsidRDefault="001E0BF7">
      <w:pPr>
        <w:pStyle w:val="Compact"/>
        <w:numPr>
          <w:ilvl w:val="3"/>
          <w:numId w:val="7"/>
        </w:numPr>
      </w:pPr>
      <w:r>
        <w:t>Population average relationship between predictor and response</w:t>
      </w:r>
    </w:p>
    <w:p w14:paraId="2E252C90" w14:textId="77777777" w:rsidR="00722ACF" w:rsidRDefault="001E0BF7">
      <w:pPr>
        <w:pStyle w:val="Compact"/>
        <w:numPr>
          <w:ilvl w:val="3"/>
          <w:numId w:val="7"/>
        </w:numPr>
      </w:pPr>
      <w:r>
        <w:t xml:space="preserve">Interpret </w:t>
      </w:r>
      <w:commentRangeStart w:id="16"/>
      <w:r>
        <w:t xml:space="preserve">differences and changes </w:t>
      </w:r>
      <w:commentRangeEnd w:id="16"/>
      <w:r w:rsidR="00142F51">
        <w:rPr>
          <w:rStyle w:val="CommentReference"/>
        </w:rPr>
        <w:commentReference w:id="16"/>
      </w:r>
      <w:r>
        <w:t>in these within classes of model</w:t>
      </w:r>
    </w:p>
    <w:p w14:paraId="632B5804" w14:textId="484C307B" w:rsidR="00722ACF" w:rsidRDefault="001E0BF7">
      <w:pPr>
        <w:pStyle w:val="Compact"/>
        <w:numPr>
          <w:ilvl w:val="2"/>
          <w:numId w:val="6"/>
        </w:numPr>
      </w:pPr>
      <w:commentRangeStart w:id="17"/>
      <w:r>
        <w:rPr>
          <w:b/>
        </w:rPr>
        <w:t xml:space="preserve">I compared </w:t>
      </w:r>
      <w:del w:id="18" w:author="Hendricks, Audrey" w:date="2020-03-08T10:03:00Z">
        <w:r w:rsidDel="0016667E">
          <w:rPr>
            <w:b/>
          </w:rPr>
          <w:delText xml:space="preserve">the models based upon how </w:delText>
        </w:r>
      </w:del>
      <w:r>
        <w:rPr>
          <w:b/>
        </w:rPr>
        <w:t>the</w:t>
      </w:r>
      <w:del w:id="19" w:author="Hendricks, Audrey" w:date="2020-03-08T10:04:00Z">
        <w:r w:rsidDel="0016667E">
          <w:rPr>
            <w:b/>
          </w:rPr>
          <w:delText xml:space="preserve"> </w:delText>
        </w:r>
      </w:del>
      <w:ins w:id="20" w:author="Hendricks, Audrey" w:date="2020-03-08T10:04:00Z">
        <w:r w:rsidR="0016667E">
          <w:rPr>
            <w:b/>
          </w:rPr>
          <w:t xml:space="preserve"> </w:t>
        </w:r>
        <w:r w:rsidR="0016667E">
          <w:rPr>
            <w:b/>
          </w:rPr>
          <w:t xml:space="preserve">models’ </w:t>
        </w:r>
        <w:r w:rsidR="0016667E">
          <w:rPr>
            <w:b/>
          </w:rPr>
          <w:t>fixed effect parameter</w:t>
        </w:r>
        <w:r w:rsidR="0016667E">
          <w:rPr>
            <w:b/>
          </w:rPr>
          <w:t xml:space="preserve"> </w:t>
        </w:r>
      </w:ins>
      <w:r>
        <w:rPr>
          <w:b/>
        </w:rPr>
        <w:t>estimate</w:t>
      </w:r>
      <w:ins w:id="21" w:author="Hendricks, Audrey" w:date="2020-03-08T10:04:00Z">
        <w:r w:rsidR="0016667E">
          <w:rPr>
            <w:b/>
          </w:rPr>
          <w:t>s</w:t>
        </w:r>
      </w:ins>
      <w:r>
        <w:rPr>
          <w:b/>
        </w:rPr>
        <w:t xml:space="preserve">, </w:t>
      </w:r>
      <w:ins w:id="22" w:author="Hendricks, Audrey" w:date="2020-03-08T10:04:00Z">
        <w:r w:rsidR="0016667E">
          <w:rPr>
            <w:b/>
          </w:rPr>
          <w:t>standard errors</w:t>
        </w:r>
      </w:ins>
      <w:del w:id="23" w:author="Hendricks, Audrey" w:date="2020-03-08T10:04:00Z">
        <w:r w:rsidDel="0016667E">
          <w:rPr>
            <w:b/>
          </w:rPr>
          <w:delText>se</w:delText>
        </w:r>
      </w:del>
      <w:r>
        <w:rPr>
          <w:b/>
        </w:rPr>
        <w:t xml:space="preserve">, and test statistics </w:t>
      </w:r>
      <w:del w:id="24" w:author="Hendricks, Audrey" w:date="2020-03-08T10:04:00Z">
        <w:r w:rsidDel="0016667E">
          <w:rPr>
            <w:b/>
          </w:rPr>
          <w:delText>varied over model type for the fixed effect population-average slope parameter</w:delText>
        </w:r>
      </w:del>
      <w:r>
        <w:rPr>
          <w:b/>
        </w:rPr>
        <w:t xml:space="preserve">. </w:t>
      </w:r>
      <w:commentRangeEnd w:id="17"/>
      <w:r w:rsidR="0016667E">
        <w:rPr>
          <w:rStyle w:val="CommentReference"/>
        </w:rPr>
        <w:commentReference w:id="17"/>
      </w:r>
      <w:commentRangeStart w:id="25"/>
      <w:r>
        <w:rPr>
          <w:b/>
        </w:rPr>
        <w:t>I also performed several nested model comparisons to determine the suitability of each variable under consideration.</w:t>
      </w:r>
      <w:commentRangeEnd w:id="25"/>
      <w:r w:rsidR="0016667E">
        <w:rPr>
          <w:rStyle w:val="CommentReference"/>
        </w:rPr>
        <w:commentReference w:id="25"/>
      </w:r>
    </w:p>
    <w:p w14:paraId="10DC8B24" w14:textId="77777777" w:rsidR="00722ACF" w:rsidRDefault="001E0BF7">
      <w:pPr>
        <w:pStyle w:val="Compact"/>
        <w:numPr>
          <w:ilvl w:val="0"/>
          <w:numId w:val="3"/>
        </w:numPr>
      </w:pPr>
      <w:r>
        <w:t>main results</w:t>
      </w:r>
    </w:p>
    <w:p w14:paraId="77D296F4" w14:textId="77777777" w:rsidR="00722ACF" w:rsidRDefault="001E0BF7">
      <w:pPr>
        <w:pStyle w:val="Compact"/>
        <w:numPr>
          <w:ilvl w:val="1"/>
          <w:numId w:val="8"/>
        </w:numPr>
      </w:pPr>
      <w:r>
        <w:t>(1 sentence) Change in class of models results in change in parameter estimates</w:t>
      </w:r>
    </w:p>
    <w:p w14:paraId="64F5F54A" w14:textId="77777777" w:rsidR="00722ACF" w:rsidRDefault="001E0BF7">
      <w:pPr>
        <w:pStyle w:val="Compact"/>
        <w:numPr>
          <w:ilvl w:val="2"/>
          <w:numId w:val="9"/>
        </w:numPr>
      </w:pPr>
      <w:r>
        <w:t xml:space="preserve">parameter estimates were stable </w:t>
      </w:r>
      <w:commentRangeStart w:id="26"/>
      <w:r>
        <w:t>within model pairings</w:t>
      </w:r>
      <w:commentRangeEnd w:id="26"/>
      <w:r w:rsidR="0016667E">
        <w:rPr>
          <w:rStyle w:val="CommentReference"/>
        </w:rPr>
        <w:commentReference w:id="26"/>
      </w:r>
    </w:p>
    <w:p w14:paraId="4AD01264" w14:textId="77777777" w:rsidR="00722ACF" w:rsidRDefault="001E0BF7">
      <w:pPr>
        <w:pStyle w:val="Compact"/>
        <w:numPr>
          <w:ilvl w:val="2"/>
          <w:numId w:val="9"/>
        </w:numPr>
      </w:pPr>
      <w:commentRangeStart w:id="27"/>
      <w:r>
        <w:t>change in model estimates occurred between classes of models</w:t>
      </w:r>
      <w:commentRangeEnd w:id="27"/>
      <w:r w:rsidR="0016667E">
        <w:rPr>
          <w:rStyle w:val="CommentReference"/>
        </w:rPr>
        <w:commentReference w:id="27"/>
      </w:r>
    </w:p>
    <w:p w14:paraId="2B5E5F7F" w14:textId="77777777" w:rsidR="00722ACF" w:rsidRDefault="001E0BF7">
      <w:pPr>
        <w:pStyle w:val="Compact"/>
        <w:numPr>
          <w:ilvl w:val="2"/>
          <w:numId w:val="9"/>
        </w:numPr>
      </w:pPr>
      <w:r>
        <w:t>changing precision/SE between classes of models</w:t>
      </w:r>
    </w:p>
    <w:p w14:paraId="5E824475" w14:textId="77777777" w:rsidR="00722ACF" w:rsidRDefault="001E0BF7">
      <w:pPr>
        <w:pStyle w:val="Compact"/>
        <w:numPr>
          <w:ilvl w:val="3"/>
          <w:numId w:val="10"/>
        </w:numPr>
      </w:pPr>
      <w:r>
        <w:t>EXPAND</w:t>
      </w:r>
    </w:p>
    <w:p w14:paraId="4689149F" w14:textId="77777777" w:rsidR="00722ACF" w:rsidRDefault="001E0BF7">
      <w:pPr>
        <w:pStyle w:val="Compact"/>
        <w:numPr>
          <w:ilvl w:val="3"/>
          <w:numId w:val="10"/>
        </w:numPr>
      </w:pPr>
      <w:commentRangeStart w:id="28"/>
      <w:r>
        <w:t>RI model has smallest SE</w:t>
      </w:r>
    </w:p>
    <w:p w14:paraId="13E8E29E" w14:textId="77777777" w:rsidR="00722ACF" w:rsidRDefault="001E0BF7">
      <w:pPr>
        <w:pStyle w:val="Compact"/>
        <w:numPr>
          <w:ilvl w:val="3"/>
          <w:numId w:val="10"/>
        </w:numPr>
      </w:pPr>
      <w:r>
        <w:t>RS model has largest SE</w:t>
      </w:r>
      <w:commentRangeEnd w:id="28"/>
      <w:r w:rsidR="00074125">
        <w:rPr>
          <w:rStyle w:val="CommentReference"/>
        </w:rPr>
        <w:commentReference w:id="28"/>
      </w:r>
    </w:p>
    <w:p w14:paraId="684A8C7B" w14:textId="77777777" w:rsidR="00722ACF" w:rsidRDefault="001E0BF7">
      <w:pPr>
        <w:pStyle w:val="Compact"/>
        <w:numPr>
          <w:ilvl w:val="2"/>
          <w:numId w:val="9"/>
        </w:numPr>
      </w:pPr>
      <w:r>
        <w:t xml:space="preserve">Looking at the difference between the parameter estimates, SE, test statistics; </w:t>
      </w:r>
      <w:commentRangeStart w:id="29"/>
      <w:r>
        <w:t>two classes of models might be considered a way of testing for subject correlation within a dataset</w:t>
      </w:r>
      <w:commentRangeEnd w:id="29"/>
      <w:r w:rsidR="002A6DFD">
        <w:rPr>
          <w:rStyle w:val="CommentReference"/>
        </w:rPr>
        <w:commentReference w:id="29"/>
      </w:r>
    </w:p>
    <w:p w14:paraId="0EFC36A9" w14:textId="77777777" w:rsidR="00722ACF" w:rsidRDefault="001E0BF7">
      <w:pPr>
        <w:pStyle w:val="Compact"/>
        <w:numPr>
          <w:ilvl w:val="2"/>
          <w:numId w:val="9"/>
        </w:numPr>
      </w:pPr>
      <w:commentRangeStart w:id="30"/>
      <w:r>
        <w:rPr>
          <w:b/>
        </w:rPr>
        <w:t xml:space="preserve">Nested model comparisons indicated that inclusion of subject-specific terms </w:t>
      </w:r>
      <w:commentRangeStart w:id="31"/>
      <w:r>
        <w:rPr>
          <w:b/>
        </w:rPr>
        <w:t xml:space="preserve">was advisable </w:t>
      </w:r>
      <w:commentRangeEnd w:id="31"/>
      <w:r w:rsidR="002A6DFD">
        <w:rPr>
          <w:rStyle w:val="CommentReference"/>
        </w:rPr>
        <w:commentReference w:id="31"/>
      </w:r>
      <w:r>
        <w:rPr>
          <w:b/>
        </w:rPr>
        <w:t>at all levels (fixed and random, intercept and slope) with exception of the FBLN1~CD34 variable pairing random slope (note: just keeping this comment here for right now)</w:t>
      </w:r>
      <w:commentRangeEnd w:id="30"/>
      <w:r w:rsidR="002A6DFD">
        <w:rPr>
          <w:rStyle w:val="CommentReference"/>
        </w:rPr>
        <w:commentReference w:id="30"/>
      </w:r>
    </w:p>
    <w:p w14:paraId="7CC99B0D" w14:textId="707E10D7" w:rsidR="00722ACF" w:rsidRDefault="001E0BF7">
      <w:pPr>
        <w:pStyle w:val="Compact"/>
        <w:numPr>
          <w:ilvl w:val="0"/>
          <w:numId w:val="3"/>
        </w:numPr>
      </w:pPr>
      <w:del w:id="32" w:author="Hendricks, Audrey" w:date="2020-03-08T10:13:00Z">
        <w:r w:rsidDel="002A6DFD">
          <w:delText xml:space="preserve">why it makes sense for </w:delText>
        </w:r>
      </w:del>
      <w:r>
        <w:t>GEE</w:t>
      </w:r>
      <w:ins w:id="33" w:author="Hendricks, Audrey" w:date="2020-03-08T10:13:00Z">
        <w:r w:rsidR="002A6DFD">
          <w:t>s</w:t>
        </w:r>
      </w:ins>
      <w:r>
        <w:t xml:space="preserve"> </w:t>
      </w:r>
      <w:del w:id="34" w:author="Hendricks, Audrey" w:date="2020-03-08T10:13:00Z">
        <w:r w:rsidDel="002A6DFD">
          <w:delText>to be</w:delText>
        </w:r>
      </w:del>
      <w:ins w:id="35" w:author="Hendricks, Audrey" w:date="2020-03-08T10:13:00Z">
        <w:r w:rsidR="002A6DFD">
          <w:t>are</w:t>
        </w:r>
      </w:ins>
      <w:r>
        <w:t xml:space="preserve"> different from LMMs</w:t>
      </w:r>
    </w:p>
    <w:p w14:paraId="5D4E41A0" w14:textId="77777777" w:rsidR="00722ACF" w:rsidRDefault="001E0BF7">
      <w:pPr>
        <w:pStyle w:val="Compact"/>
        <w:numPr>
          <w:ilvl w:val="1"/>
          <w:numId w:val="11"/>
        </w:numPr>
      </w:pPr>
      <w:r>
        <w:t>population average vs conditioning…</w:t>
      </w:r>
    </w:p>
    <w:p w14:paraId="1E38735D" w14:textId="77777777" w:rsidR="00722ACF" w:rsidRDefault="001E0BF7">
      <w:pPr>
        <w:pStyle w:val="Compact"/>
        <w:numPr>
          <w:ilvl w:val="1"/>
          <w:numId w:val="11"/>
        </w:numPr>
      </w:pPr>
      <w:r>
        <w:t xml:space="preserve">but under the conditions of linearity and normality of error we can show that LMMs can also be </w:t>
      </w:r>
      <w:r>
        <w:rPr>
          <w:i/>
        </w:rPr>
        <w:t>described</w:t>
      </w:r>
      <w:r>
        <w:t xml:space="preserve"> as marginalizing over the structure</w:t>
      </w:r>
    </w:p>
    <w:p w14:paraId="76AE8143" w14:textId="2F5909A8" w:rsidR="00722ACF" w:rsidRDefault="001E0BF7">
      <w:pPr>
        <w:numPr>
          <w:ilvl w:val="0"/>
          <w:numId w:val="3"/>
        </w:numPr>
        <w:rPr>
          <w:ins w:id="36" w:author="Hendricks, Audrey" w:date="2020-03-08T10:13:00Z"/>
        </w:rPr>
      </w:pPr>
      <w:r>
        <w:lastRenderedPageBreak/>
        <w:t>Drawbacks</w:t>
      </w:r>
    </w:p>
    <w:p w14:paraId="05D44E1F" w14:textId="43DEAF97" w:rsidR="002A6DFD" w:rsidRDefault="002A6DFD" w:rsidP="002A6DFD">
      <w:pPr>
        <w:numPr>
          <w:ilvl w:val="1"/>
          <w:numId w:val="3"/>
        </w:numPr>
        <w:pPrChange w:id="37" w:author="Hendricks, Audrey" w:date="2020-03-08T10:13:00Z">
          <w:pPr>
            <w:numPr>
              <w:numId w:val="3"/>
            </w:numPr>
            <w:tabs>
              <w:tab w:val="num" w:pos="0"/>
            </w:tabs>
            <w:ind w:left="480" w:hanging="480"/>
          </w:pPr>
        </w:pPrChange>
      </w:pPr>
      <w:ins w:id="38" w:author="Hendricks, Audrey" w:date="2020-03-08T10:13:00Z">
        <w:r>
          <w:t xml:space="preserve">Only compared two models in real data </w:t>
        </w:r>
        <w:bookmarkStart w:id="39" w:name="_GoBack"/>
        <w:bookmarkEnd w:id="39"/>
        <w:r>
          <w:t xml:space="preserve">– results found here may not be generalizable </w:t>
        </w:r>
      </w:ins>
    </w:p>
    <w:p w14:paraId="1FA1D650" w14:textId="77777777" w:rsidR="00722ACF" w:rsidRDefault="001E0BF7">
      <w:pPr>
        <w:numPr>
          <w:ilvl w:val="0"/>
          <w:numId w:val="3"/>
        </w:numPr>
      </w:pPr>
      <w:r>
        <w:t>Future directions</w:t>
      </w:r>
    </w:p>
    <w:p w14:paraId="1EA76EFD" w14:textId="77777777" w:rsidR="00722ACF" w:rsidRDefault="001E0BF7">
      <w:pPr>
        <w:numPr>
          <w:ilvl w:val="0"/>
          <w:numId w:val="3"/>
        </w:numPr>
      </w:pPr>
      <w:r>
        <w:t>Summary</w:t>
      </w:r>
    </w:p>
    <w:p w14:paraId="1859B508" w14:textId="77777777" w:rsidR="00722ACF" w:rsidRDefault="001E0BF7">
      <w:pPr>
        <w:pStyle w:val="Heading1"/>
      </w:pPr>
      <w:bookmarkStart w:id="40" w:name="discussion"/>
      <w:r>
        <w:t>Discussion</w:t>
      </w:r>
      <w:bookmarkEnd w:id="40"/>
    </w:p>
    <w:p w14:paraId="4482B492" w14:textId="77777777" w:rsidR="00722ACF" w:rsidRDefault="001E0BF7">
      <w:pPr>
        <w:pStyle w:val="FirstParagraph"/>
      </w:pPr>
      <w:r>
        <w:t xml:space="preserve">We have compared three methods of modeling </w:t>
      </w:r>
      <w:proofErr w:type="spellStart"/>
      <w:r>
        <w:t>scRNA</w:t>
      </w:r>
      <w:proofErr w:type="spellEnd"/>
      <w:r>
        <w:t>-seq data, each accounting for subject-level associations in a different manner. We analyzed two different Linear Models, a population-average Ordinary Least Squares model, and a Linear Model with a subject-specific Fixed Effect. Our second method included two different types of Linear Mixed Effects Models. We fit a Random Intercept Model, and a Random Slope Model. Finally, we fit another population-average model using the Generalized Estimating Equations algorithm.</w:t>
      </w:r>
    </w:p>
    <w:p w14:paraId="65561583" w14:textId="77777777" w:rsidR="00722ACF" w:rsidRDefault="001E0BF7">
      <w:pPr>
        <w:pStyle w:val="BodyText"/>
      </w:pPr>
      <w:r>
        <w:t xml:space="preserve">The primary goal of our analysis has been to address the arising presence of </w:t>
      </w:r>
      <w:proofErr w:type="spellStart"/>
      <w:r>
        <w:t>scRNA</w:t>
      </w:r>
      <w:proofErr w:type="spellEnd"/>
      <w:r>
        <w:t xml:space="preserve">-seq data sets gathered on larger samples of individuals, and specifically the lack of clarity surrounding methods to conduct subject-level analyses using them. In order to achieve this goal, we described the consistency of estimates across modeling methodologies for a parameter intended to appraise the population-averaged relationship between two </w:t>
      </w:r>
      <w:proofErr w:type="spellStart"/>
      <w:r>
        <w:t>scRNA</w:t>
      </w:r>
      <w:proofErr w:type="spellEnd"/>
      <w:r>
        <w:t>-seq variables. This approach allows us to examine the magnitude, direction, and significance of subject-correlation as it is included in a variety of methods.</w:t>
      </w:r>
    </w:p>
    <w:p w14:paraId="32841F94" w14:textId="77777777" w:rsidR="00722ACF" w:rsidRDefault="001E0BF7">
      <w:pPr>
        <w:pStyle w:val="BodyText"/>
      </w:pPr>
      <w:r>
        <w:t>Our results indicated that methods evaluating similarly interpreted parameters (i.e. population-averaged vs subject-specific) had more similar (or identical) parameter estimate outcomes than the dissimilarly interpreted modeling approaches. We also noticed a consistent increase in parameter standard error upon the inclusion of a random slope.</w:t>
      </w:r>
    </w:p>
    <w:p w14:paraId="11BC3434" w14:textId="77777777" w:rsidR="00722ACF" w:rsidRDefault="001E0BF7">
      <w:pPr>
        <w:pStyle w:val="BodyText"/>
      </w:pPr>
      <w:r>
        <w:t xml:space="preserve">Even though such patterns may be diagnosable with just two </w:t>
      </w:r>
      <w:proofErr w:type="spellStart"/>
      <w:r>
        <w:t>scRNA</w:t>
      </w:r>
      <w:proofErr w:type="spellEnd"/>
      <w:r>
        <w:t>-seq variable pairings, more would be needed to make significant conclusions regarding further parameter stability trends. The evaluation of more variable pairings is the foremost objective left outstanding in this analysis. Supplementary variable pairings would serve to reinforce current findings and stabilize estimate trends heavily related to subject-specific features.</w:t>
      </w:r>
    </w:p>
    <w:p w14:paraId="7C2B74A5" w14:textId="77777777" w:rsidR="00722ACF" w:rsidRDefault="001E0BF7">
      <w:pPr>
        <w:pStyle w:val="BodyText"/>
      </w:pPr>
      <w:r>
        <w:t xml:space="preserve">Although the Seurat Guided Clustering Tutorial [1] provides a framework for quality control with integrated exploratory analysis, the observed protocol dependencies of </w:t>
      </w:r>
      <w:proofErr w:type="spellStart"/>
      <w:r>
        <w:t>scRNA</w:t>
      </w:r>
      <w:proofErr w:type="spellEnd"/>
      <w:r>
        <w:t xml:space="preserve">-seq data must still be considered before any analysis can be conducted. While methods of combining existing </w:t>
      </w:r>
      <w:proofErr w:type="spellStart"/>
      <w:r>
        <w:t>scRNA</w:t>
      </w:r>
      <w:proofErr w:type="spellEnd"/>
      <w:r>
        <w:t>-seq data have been used to successfully integrate multiple-subjects’ single-cell observations [2], no batch-effect corrections or expression normalization has been performed to account for sources of possible confounded or misrepresented subject-level correlation effects.</w:t>
      </w:r>
    </w:p>
    <w:p w14:paraId="2A26E244" w14:textId="77777777" w:rsidR="00722ACF" w:rsidRDefault="001E0BF7">
      <w:pPr>
        <w:pStyle w:val="BodyText"/>
      </w:pPr>
      <w:r>
        <w:t xml:space="preserve">As single-cell RNA sequencing data sets rise in pervasiveness, the need for subject-level analysis in data sets that are subject-correlated will also rise. This paper presented a </w:t>
      </w:r>
      <w:r>
        <w:lastRenderedPageBreak/>
        <w:t xml:space="preserve">foundational comparison for such an analysis. It is hoped that this paper has presented unique insights into the methods and analyses of subject-level associations in </w:t>
      </w:r>
      <w:proofErr w:type="spellStart"/>
      <w:r>
        <w:t>scRNA</w:t>
      </w:r>
      <w:proofErr w:type="spellEnd"/>
      <w:r>
        <w:t xml:space="preserve">-seq data. </w:t>
      </w:r>
    </w:p>
    <w:p w14:paraId="30C31C27" w14:textId="77777777" w:rsidR="00722ACF" w:rsidRDefault="001E0BF7">
      <w:pPr>
        <w:pStyle w:val="Heading1"/>
      </w:pPr>
      <w:bookmarkStart w:id="41" w:name="references"/>
      <w:r>
        <w:t>References</w:t>
      </w:r>
      <w:bookmarkEnd w:id="41"/>
    </w:p>
    <w:p w14:paraId="481BC8A7" w14:textId="77777777" w:rsidR="00722ACF" w:rsidRDefault="001E0BF7">
      <w:pPr>
        <w:pStyle w:val="Bibliography"/>
      </w:pPr>
      <w:bookmarkStart w:id="42" w:name="ref-satija2018seurat"/>
      <w:bookmarkStart w:id="43" w:name="refs"/>
      <w:r>
        <w:t xml:space="preserve">1. </w:t>
      </w:r>
      <w:proofErr w:type="spellStart"/>
      <w:r>
        <w:t>Satija</w:t>
      </w:r>
      <w:proofErr w:type="spellEnd"/>
      <w:r>
        <w:t xml:space="preserve"> R, others (2018) Seurat: Guided clustering tutorial. </w:t>
      </w:r>
      <w:proofErr w:type="spellStart"/>
      <w:r>
        <w:rPr>
          <w:i/>
        </w:rPr>
        <w:t>Satija</w:t>
      </w:r>
      <w:proofErr w:type="spellEnd"/>
      <w:r>
        <w:rPr>
          <w:i/>
        </w:rPr>
        <w:t xml:space="preserve"> Lab http://satijalab org/</w:t>
      </w:r>
      <w:proofErr w:type="spellStart"/>
      <w:r>
        <w:rPr>
          <w:i/>
        </w:rPr>
        <w:t>seurat</w:t>
      </w:r>
      <w:proofErr w:type="spellEnd"/>
      <w:r>
        <w:rPr>
          <w:i/>
        </w:rPr>
        <w:t>/pbmc3k_tutorial html</w:t>
      </w:r>
      <w:r>
        <w:t>.</w:t>
      </w:r>
    </w:p>
    <w:p w14:paraId="6CED8941" w14:textId="77777777" w:rsidR="00722ACF" w:rsidRDefault="001E0BF7">
      <w:pPr>
        <w:pStyle w:val="Bibliography"/>
      </w:pPr>
      <w:bookmarkStart w:id="44" w:name="ref-stuart2019comprehensive"/>
      <w:bookmarkEnd w:id="42"/>
      <w:r>
        <w:t xml:space="preserve">2. Stuart T, Butler A, Hoffman P, et al. (2019) Comprehensive integration of single-cell data. </w:t>
      </w:r>
      <w:r>
        <w:rPr>
          <w:i/>
        </w:rPr>
        <w:t>Cell</w:t>
      </w:r>
      <w:r>
        <w:t xml:space="preserve"> 177: 1888–1902.</w:t>
      </w:r>
      <w:bookmarkEnd w:id="43"/>
      <w:bookmarkEnd w:id="44"/>
    </w:p>
    <w:sectPr w:rsidR="00722ACF">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Hendricks, Audrey" w:date="2020-03-08T10:02:00Z" w:initials="HA">
    <w:p w14:paraId="11DB3895" w14:textId="77777777" w:rsidR="00142F51" w:rsidRDefault="00142F51">
      <w:pPr>
        <w:pStyle w:val="CommentText"/>
      </w:pPr>
      <w:r>
        <w:rPr>
          <w:rStyle w:val="CommentReference"/>
        </w:rPr>
        <w:annotationRef/>
      </w:r>
      <w:r>
        <w:t>Focus mostly on which models tend to produce similar or different results</w:t>
      </w:r>
    </w:p>
  </w:comment>
  <w:comment w:id="17" w:author="Hendricks, Audrey" w:date="2020-03-08T10:04:00Z" w:initials="HA">
    <w:p w14:paraId="2DECB993" w14:textId="1D7E8F42" w:rsidR="0016667E" w:rsidRDefault="0016667E">
      <w:pPr>
        <w:pStyle w:val="CommentText"/>
      </w:pPr>
      <w:r>
        <w:rPr>
          <w:rStyle w:val="CommentReference"/>
        </w:rPr>
        <w:annotationRef/>
      </w:r>
      <w:r>
        <w:t>Instead of stating this – state what you found</w:t>
      </w:r>
    </w:p>
  </w:comment>
  <w:comment w:id="25" w:author="Hendricks, Audrey" w:date="2020-03-08T10:05:00Z" w:initials="HA">
    <w:p w14:paraId="1B4A8DE7" w14:textId="78B6DA89" w:rsidR="0016667E" w:rsidRDefault="0016667E">
      <w:pPr>
        <w:pStyle w:val="CommentText"/>
      </w:pPr>
      <w:r>
        <w:rPr>
          <w:rStyle w:val="CommentReference"/>
        </w:rPr>
        <w:annotationRef/>
      </w:r>
      <w:r>
        <w:t>Not necessary</w:t>
      </w:r>
    </w:p>
  </w:comment>
  <w:comment w:id="26" w:author="Hendricks, Audrey" w:date="2020-03-08T10:05:00Z" w:initials="HA">
    <w:p w14:paraId="19EAC24B" w14:textId="1058F393" w:rsidR="0016667E" w:rsidRDefault="0016667E">
      <w:pPr>
        <w:pStyle w:val="CommentText"/>
      </w:pPr>
      <w:r>
        <w:rPr>
          <w:rStyle w:val="CommentReference"/>
        </w:rPr>
        <w:annotationRef/>
      </w:r>
      <w:r>
        <w:t>Within which model pairings?</w:t>
      </w:r>
    </w:p>
  </w:comment>
  <w:comment w:id="27" w:author="Hendricks, Audrey" w:date="2020-03-08T10:05:00Z" w:initials="HA">
    <w:p w14:paraId="3F84FA16" w14:textId="6D5F756D" w:rsidR="0016667E" w:rsidRDefault="0016667E">
      <w:pPr>
        <w:pStyle w:val="CommentText"/>
      </w:pPr>
      <w:r>
        <w:rPr>
          <w:rStyle w:val="CommentReference"/>
        </w:rPr>
        <w:annotationRef/>
      </w:r>
      <w:r>
        <w:t>good</w:t>
      </w:r>
    </w:p>
  </w:comment>
  <w:comment w:id="28" w:author="Hendricks, Audrey" w:date="2020-03-08T10:07:00Z" w:initials="HA">
    <w:p w14:paraId="6CC9E83C" w14:textId="577C0F3E" w:rsidR="00074125" w:rsidRDefault="00074125">
      <w:pPr>
        <w:pStyle w:val="CommentText"/>
      </w:pPr>
      <w:r>
        <w:rPr>
          <w:rStyle w:val="CommentReference"/>
        </w:rPr>
        <w:annotationRef/>
      </w:r>
      <w:r>
        <w:t>always?</w:t>
      </w:r>
    </w:p>
  </w:comment>
  <w:comment w:id="29" w:author="Hendricks, Audrey" w:date="2020-03-08T10:08:00Z" w:initials="HA">
    <w:p w14:paraId="46505F2B" w14:textId="3D51A76F" w:rsidR="002A6DFD" w:rsidRDefault="002A6DFD">
      <w:pPr>
        <w:pStyle w:val="CommentText"/>
      </w:pPr>
      <w:r>
        <w:rPr>
          <w:rStyle w:val="CommentReference"/>
        </w:rPr>
        <w:annotationRef/>
      </w:r>
      <w:r>
        <w:t>What does this mean?  How does this relate to the previous sentence?</w:t>
      </w:r>
    </w:p>
  </w:comment>
  <w:comment w:id="31" w:author="Hendricks, Audrey" w:date="2020-03-08T10:10:00Z" w:initials="HA">
    <w:p w14:paraId="009133C1" w14:textId="6E267CC4" w:rsidR="002A6DFD" w:rsidRDefault="002A6DFD">
      <w:pPr>
        <w:pStyle w:val="CommentText"/>
      </w:pPr>
      <w:r>
        <w:rPr>
          <w:rStyle w:val="CommentReference"/>
        </w:rPr>
        <w:annotationRef/>
      </w:r>
      <w:r>
        <w:t>This is awkward – state what exactly you mean?</w:t>
      </w:r>
    </w:p>
  </w:comment>
  <w:comment w:id="30" w:author="Hendricks, Audrey" w:date="2020-03-08T10:12:00Z" w:initials="HA">
    <w:p w14:paraId="29D1EF66" w14:textId="20455ADD" w:rsidR="002A6DFD" w:rsidRDefault="002A6DFD">
      <w:pPr>
        <w:pStyle w:val="CommentText"/>
      </w:pPr>
      <w:r>
        <w:rPr>
          <w:rStyle w:val="CommentReference"/>
        </w:rPr>
        <w:annotationRef/>
      </w:r>
      <w:r>
        <w:t xml:space="preserve">Which method was preferred for random effects?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DB3895" w15:done="0"/>
  <w15:commentEx w15:paraId="2DECB993" w15:done="0"/>
  <w15:commentEx w15:paraId="1B4A8DE7" w15:done="0"/>
  <w15:commentEx w15:paraId="19EAC24B" w15:done="0"/>
  <w15:commentEx w15:paraId="3F84FA16" w15:done="0"/>
  <w15:commentEx w15:paraId="6CC9E83C" w15:done="0"/>
  <w15:commentEx w15:paraId="46505F2B" w15:done="0"/>
  <w15:commentEx w15:paraId="009133C1" w15:done="0"/>
  <w15:commentEx w15:paraId="29D1EF6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DB3895" w16cid:durableId="220F4144"/>
  <w16cid:commentId w16cid:paraId="2DECB993" w16cid:durableId="220F41CB"/>
  <w16cid:commentId w16cid:paraId="1B4A8DE7" w16cid:durableId="220F41E9"/>
  <w16cid:commentId w16cid:paraId="19EAC24B" w16cid:durableId="220F41F7"/>
  <w16cid:commentId w16cid:paraId="3F84FA16" w16cid:durableId="220F4205"/>
  <w16cid:commentId w16cid:paraId="6CC9E83C" w16cid:durableId="220F4254"/>
  <w16cid:commentId w16cid:paraId="46505F2B" w16cid:durableId="220F42B8"/>
  <w16cid:commentId w16cid:paraId="009133C1" w16cid:durableId="220F431E"/>
  <w16cid:commentId w16cid:paraId="29D1EF66" w16cid:durableId="220F43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966232" w14:textId="77777777" w:rsidR="007215A4" w:rsidRDefault="007215A4">
      <w:pPr>
        <w:spacing w:after="0"/>
      </w:pPr>
      <w:r>
        <w:separator/>
      </w:r>
    </w:p>
  </w:endnote>
  <w:endnote w:type="continuationSeparator" w:id="0">
    <w:p w14:paraId="632B18DE" w14:textId="77777777" w:rsidR="007215A4" w:rsidRDefault="007215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C75F82" w14:textId="77777777" w:rsidR="007215A4" w:rsidRDefault="007215A4">
      <w:r>
        <w:separator/>
      </w:r>
    </w:p>
  </w:footnote>
  <w:footnote w:type="continuationSeparator" w:id="0">
    <w:p w14:paraId="54FDC684" w14:textId="77777777" w:rsidR="007215A4" w:rsidRDefault="007215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6C851E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2A72CE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E728A2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ndricks, Audrey">
    <w15:presenceInfo w15:providerId="AD" w15:userId="S::audrey.hendricks@ucdenver.edu::66cd2841-9a87-426a-98e1-b7de534716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74125"/>
    <w:rsid w:val="00142F51"/>
    <w:rsid w:val="0016667E"/>
    <w:rsid w:val="001E0BF7"/>
    <w:rsid w:val="002A6DFD"/>
    <w:rsid w:val="004E29B3"/>
    <w:rsid w:val="00590D07"/>
    <w:rsid w:val="007215A4"/>
    <w:rsid w:val="00722ACF"/>
    <w:rsid w:val="00784D58"/>
    <w:rsid w:val="0089751C"/>
    <w:rsid w:val="008D6863"/>
    <w:rsid w:val="00B86B75"/>
    <w:rsid w:val="00BC48D5"/>
    <w:rsid w:val="00C36279"/>
    <w:rsid w:val="00D002A6"/>
    <w:rsid w:val="00DA6D5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A1AD81"/>
  <w15:docId w15:val="{CBEABE46-6519-2B40-BDC0-5A30F47FD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DA6D51"/>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DA6D51"/>
    <w:rPr>
      <w:rFonts w:ascii="Times New Roman" w:hAnsi="Times New Roman" w:cs="Times New Roman"/>
      <w:sz w:val="18"/>
      <w:szCs w:val="18"/>
    </w:rPr>
  </w:style>
  <w:style w:type="character" w:styleId="CommentReference">
    <w:name w:val="annotation reference"/>
    <w:basedOn w:val="DefaultParagraphFont"/>
    <w:semiHidden/>
    <w:unhideWhenUsed/>
    <w:rsid w:val="00142F51"/>
    <w:rPr>
      <w:sz w:val="16"/>
      <w:szCs w:val="16"/>
    </w:rPr>
  </w:style>
  <w:style w:type="paragraph" w:styleId="CommentText">
    <w:name w:val="annotation text"/>
    <w:basedOn w:val="Normal"/>
    <w:link w:val="CommentTextChar"/>
    <w:semiHidden/>
    <w:unhideWhenUsed/>
    <w:rsid w:val="00142F51"/>
    <w:rPr>
      <w:sz w:val="20"/>
      <w:szCs w:val="20"/>
    </w:rPr>
  </w:style>
  <w:style w:type="character" w:customStyle="1" w:styleId="CommentTextChar">
    <w:name w:val="Comment Text Char"/>
    <w:basedOn w:val="DefaultParagraphFont"/>
    <w:link w:val="CommentText"/>
    <w:semiHidden/>
    <w:rsid w:val="00142F51"/>
    <w:rPr>
      <w:sz w:val="20"/>
      <w:szCs w:val="20"/>
    </w:rPr>
  </w:style>
  <w:style w:type="paragraph" w:styleId="CommentSubject">
    <w:name w:val="annotation subject"/>
    <w:basedOn w:val="CommentText"/>
    <w:next w:val="CommentText"/>
    <w:link w:val="CommentSubjectChar"/>
    <w:semiHidden/>
    <w:unhideWhenUsed/>
    <w:rsid w:val="00142F51"/>
    <w:rPr>
      <w:b/>
      <w:bCs/>
    </w:rPr>
  </w:style>
  <w:style w:type="character" w:customStyle="1" w:styleId="CommentSubjectChar">
    <w:name w:val="Comment Subject Char"/>
    <w:basedOn w:val="CommentTextChar"/>
    <w:link w:val="CommentSubject"/>
    <w:semiHidden/>
    <w:rsid w:val="00142F5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792</Words>
  <Characters>4518</Characters>
  <Application>Microsoft Office Word</Application>
  <DocSecurity>0</DocSecurity>
  <Lines>37</Lines>
  <Paragraphs>10</Paragraphs>
  <ScaleCrop>false</ScaleCrop>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Lee Panter</dc:creator>
  <cp:keywords/>
  <cp:lastModifiedBy>Hendricks, Audrey</cp:lastModifiedBy>
  <cp:revision>7</cp:revision>
  <dcterms:created xsi:type="dcterms:W3CDTF">2020-03-08T15:57:00Z</dcterms:created>
  <dcterms:modified xsi:type="dcterms:W3CDTF">2020-03-08T16:13:00Z</dcterms:modified>
</cp:coreProperties>
</file>