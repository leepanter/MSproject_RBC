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D65AB" w14:textId="77777777" w:rsidR="00710527" w:rsidRDefault="00647575">
      <w:pPr>
        <w:pStyle w:val="Subtitle"/>
      </w:pPr>
      <w:r>
        <w:t>Version 1.2-Results</w:t>
      </w:r>
    </w:p>
    <w:p w14:paraId="24322724" w14:textId="77777777" w:rsidR="00710527" w:rsidRDefault="00647575">
      <w:pPr>
        <w:pStyle w:val="Heading1"/>
      </w:pPr>
      <w:bookmarkStart w:id="0" w:name="results"/>
      <w:r>
        <w:t>Results</w:t>
      </w:r>
      <w:bookmarkEnd w:id="0"/>
    </w:p>
    <w:p w14:paraId="331457A3" w14:textId="77777777" w:rsidR="00710527" w:rsidRDefault="00647575">
      <w:pPr>
        <w:pStyle w:val="Compact"/>
        <w:numPr>
          <w:ilvl w:val="0"/>
          <w:numId w:val="3"/>
        </w:numPr>
      </w:pPr>
      <w:r>
        <w:t>The table below (Table _) shows the estimate, standard error, test statistic, and p-values associated with the fixed-effect slope parameter as estimated by each modeling method.</w:t>
      </w:r>
    </w:p>
    <w:p w14:paraId="2E72CD9A" w14:textId="77777777" w:rsidR="00382C58" w:rsidRDefault="00382C58" w:rsidP="00382C58">
      <w:pPr>
        <w:pStyle w:val="Compact"/>
        <w:ind w:left="480"/>
      </w:pPr>
      <w:commentRangeStart w:id="1"/>
      <w:r>
        <w:rPr>
          <w:noProof/>
        </w:rPr>
        <w:drawing>
          <wp:inline distT="0" distB="0" distL="0" distR="0" wp14:anchorId="7EDA7E51" wp14:editId="1F2CE3C9">
            <wp:extent cx="5943600" cy="470535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3-08_01-35-52.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4705350"/>
                    </a:xfrm>
                    <a:prstGeom prst="rect">
                      <a:avLst/>
                    </a:prstGeom>
                  </pic:spPr>
                </pic:pic>
              </a:graphicData>
            </a:graphic>
          </wp:inline>
        </w:drawing>
      </w:r>
      <w:commentRangeEnd w:id="1"/>
      <w:r w:rsidR="00A61838">
        <w:rPr>
          <w:rStyle w:val="CommentReference"/>
        </w:rPr>
        <w:commentReference w:id="1"/>
      </w:r>
    </w:p>
    <w:p w14:paraId="05464811" w14:textId="77777777" w:rsidR="00710527" w:rsidRDefault="00647575">
      <w:pPr>
        <w:pStyle w:val="Compact"/>
        <w:numPr>
          <w:ilvl w:val="0"/>
          <w:numId w:val="4"/>
        </w:numPr>
      </w:pPr>
      <w:r>
        <w:t>The fixed effect slope parameter is being considered for comparison because:</w:t>
      </w:r>
    </w:p>
    <w:p w14:paraId="744773B6" w14:textId="77777777" w:rsidR="00710527" w:rsidRDefault="00647575">
      <w:pPr>
        <w:pStyle w:val="Compact"/>
        <w:numPr>
          <w:ilvl w:val="1"/>
          <w:numId w:val="5"/>
        </w:numPr>
      </w:pPr>
      <w:commentRangeStart w:id="2"/>
      <w:r>
        <w:t>It has been estimated in all models, so the effects on the parameter itself can be interpreted as effects due to model-approach changes</w:t>
      </w:r>
    </w:p>
    <w:p w14:paraId="742F0E84" w14:textId="77777777" w:rsidR="00710527" w:rsidRDefault="00647575">
      <w:pPr>
        <w:pStyle w:val="Compact"/>
        <w:numPr>
          <w:ilvl w:val="1"/>
          <w:numId w:val="5"/>
        </w:numPr>
      </w:pPr>
      <w:r>
        <w:t>It will allow us to diagnose effects due to subject-level clustering when we compare properties of the parameter across different modeling techniques</w:t>
      </w:r>
      <w:commentRangeEnd w:id="2"/>
      <w:r w:rsidR="00A61838">
        <w:rPr>
          <w:rStyle w:val="CommentReference"/>
        </w:rPr>
        <w:commentReference w:id="2"/>
      </w:r>
    </w:p>
    <w:p w14:paraId="4C4CD277" w14:textId="77777777" w:rsidR="00710527" w:rsidRDefault="00647575">
      <w:pPr>
        <w:pStyle w:val="Compact"/>
        <w:numPr>
          <w:ilvl w:val="0"/>
          <w:numId w:val="4"/>
        </w:numPr>
      </w:pPr>
      <w:r>
        <w:t>Displayed:</w:t>
      </w:r>
    </w:p>
    <w:p w14:paraId="3A330A74" w14:textId="77777777" w:rsidR="00710527" w:rsidRDefault="00647575">
      <w:pPr>
        <w:pStyle w:val="Compact"/>
        <w:numPr>
          <w:ilvl w:val="1"/>
          <w:numId w:val="6"/>
        </w:numPr>
      </w:pPr>
      <w:r>
        <w:t>percent change in: parameter estimate, standard error, and test statistic for the MALAT1~CD19 variable pairing as defined by:</w:t>
      </w:r>
    </w:p>
    <w:p w14:paraId="5324DB35" w14:textId="77777777" w:rsidR="00710527" w:rsidRPr="00382C58" w:rsidRDefault="00647575">
      <w:pPr>
        <w:pStyle w:val="FirstParagraph"/>
        <w:rPr>
          <w:rFonts w:eastAsiaTheme="minorEastAsia"/>
        </w:rPr>
      </w:pPr>
      <m:oMathPara>
        <m:oMathParaPr>
          <m:jc m:val="center"/>
        </m:oMathParaPr>
        <m:oMath>
          <m:r>
            <m:rPr>
              <m:sty m:val="p"/>
            </m:rPr>
            <w:rPr>
              <w:rFonts w:ascii="Cambria Math" w:hAnsi="Cambria Math"/>
            </w:rPr>
            <w:lastRenderedPageBreak/>
            <m:t>Percent Change</m:t>
          </m:r>
          <m:r>
            <w:rPr>
              <w:rFonts w:ascii="Cambria Math" w:hAnsi="Cambria Math"/>
            </w:rPr>
            <m:t>[A</m:t>
          </m:r>
          <m:sSub>
            <m:sSubPr>
              <m:ctrlPr>
                <w:rPr>
                  <w:rFonts w:ascii="Cambria Math" w:hAnsi="Cambria Math"/>
                </w:rPr>
              </m:ctrlPr>
            </m:sSubPr>
            <m:e>
              <m:r>
                <w:rPr>
                  <w:rFonts w:ascii="Cambria Math" w:hAnsi="Cambria Math"/>
                </w:rPr>
                <m:t>]</m:t>
              </m:r>
            </m:e>
            <m:sub>
              <m:r>
                <w:rPr>
                  <w:rFonts w:ascii="Cambria Math" w:hAnsi="Cambria Math"/>
                </w:rPr>
                <m:t>ij</m:t>
              </m:r>
            </m:sub>
          </m:sSub>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num>
                <m:den>
                  <m:sSub>
                    <m:sSubPr>
                      <m:ctrlPr>
                        <w:rPr>
                          <w:rFonts w:ascii="Cambria Math" w:hAnsi="Cambria Math"/>
                        </w:rPr>
                      </m:ctrlPr>
                    </m:sSubPr>
                    <m:e>
                      <m:r>
                        <w:rPr>
                          <w:rFonts w:ascii="Cambria Math" w:hAnsi="Cambria Math"/>
                        </w:rPr>
                        <m:t>A</m:t>
                      </m:r>
                    </m:e>
                    <m:sub>
                      <m:r>
                        <w:rPr>
                          <w:rFonts w:ascii="Cambria Math" w:hAnsi="Cambria Math"/>
                        </w:rPr>
                        <m:t>i</m:t>
                      </m:r>
                    </m:sub>
                  </m:sSub>
                </m:den>
              </m:f>
            </m:e>
          </m:d>
          <m:r>
            <w:rPr>
              <w:rFonts w:ascii="Cambria Math" w:hAnsi="Cambria Math"/>
            </w:rPr>
            <m:t>*100</m:t>
          </m:r>
        </m:oMath>
      </m:oMathPara>
    </w:p>
    <w:p w14:paraId="47FA5CA4" w14:textId="77777777" w:rsidR="00382C58" w:rsidRPr="00382C58" w:rsidRDefault="00382C58" w:rsidP="00382C58">
      <w:pPr>
        <w:pStyle w:val="BodyText"/>
      </w:pPr>
      <w:commentRangeStart w:id="3"/>
      <w:r>
        <w:rPr>
          <w:noProof/>
        </w:rPr>
        <w:drawing>
          <wp:inline distT="0" distB="0" distL="0" distR="0" wp14:anchorId="5968EFB9" wp14:editId="29C15FD4">
            <wp:extent cx="5943600" cy="5923915"/>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3-08_01-36-32.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23915"/>
                    </a:xfrm>
                    <a:prstGeom prst="rect">
                      <a:avLst/>
                    </a:prstGeom>
                  </pic:spPr>
                </pic:pic>
              </a:graphicData>
            </a:graphic>
          </wp:inline>
        </w:drawing>
      </w:r>
      <w:commentRangeEnd w:id="3"/>
      <w:r w:rsidR="00A61838">
        <w:rPr>
          <w:rStyle w:val="CommentReference"/>
        </w:rPr>
        <w:commentReference w:id="3"/>
      </w:r>
    </w:p>
    <w:p w14:paraId="6AC0D7FE" w14:textId="77777777" w:rsidR="00710527" w:rsidRDefault="00647575">
      <w:pPr>
        <w:pStyle w:val="Compact"/>
        <w:numPr>
          <w:ilvl w:val="0"/>
          <w:numId w:val="7"/>
        </w:numPr>
      </w:pPr>
      <w:r>
        <w:t>Displayed:</w:t>
      </w:r>
    </w:p>
    <w:p w14:paraId="032B1201" w14:textId="77777777" w:rsidR="00710527" w:rsidRDefault="00647575">
      <w:pPr>
        <w:pStyle w:val="Compact"/>
        <w:numPr>
          <w:ilvl w:val="1"/>
          <w:numId w:val="8"/>
        </w:numPr>
      </w:pPr>
      <w:r>
        <w:t xml:space="preserve">percent change </w:t>
      </w:r>
      <w:proofErr w:type="gramStart"/>
      <w:r>
        <w:t>in:</w:t>
      </w:r>
      <w:proofErr w:type="gramEnd"/>
      <w:r>
        <w:t xml:space="preserve"> parameter estimate, standard error, and test statistic for the FBLN1~CD34 variable pairing</w:t>
      </w:r>
    </w:p>
    <w:p w14:paraId="265E64F7" w14:textId="77777777" w:rsidR="00382C58" w:rsidRDefault="00382C58" w:rsidP="00382C58">
      <w:pPr>
        <w:pStyle w:val="Compact"/>
        <w:ind w:left="720"/>
        <w:jc w:val="center"/>
      </w:pPr>
      <w:r>
        <w:rPr>
          <w:noProof/>
        </w:rPr>
        <w:lastRenderedPageBreak/>
        <w:drawing>
          <wp:inline distT="0" distB="0" distL="0" distR="0" wp14:anchorId="321FC5C4" wp14:editId="07F2BFC8">
            <wp:extent cx="5943600" cy="574865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3-08_01-37-11.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5748655"/>
                    </a:xfrm>
                    <a:prstGeom prst="rect">
                      <a:avLst/>
                    </a:prstGeom>
                  </pic:spPr>
                </pic:pic>
              </a:graphicData>
            </a:graphic>
          </wp:inline>
        </w:drawing>
      </w:r>
    </w:p>
    <w:p w14:paraId="0E541ED8" w14:textId="77777777" w:rsidR="00710527" w:rsidRDefault="00647575">
      <w:pPr>
        <w:pStyle w:val="Compact"/>
        <w:numPr>
          <w:ilvl w:val="0"/>
          <w:numId w:val="9"/>
        </w:numPr>
      </w:pPr>
      <w:r>
        <w:t>Camparison of parameter estimates</w:t>
      </w:r>
    </w:p>
    <w:p w14:paraId="4C2FF70C" w14:textId="77777777" w:rsidR="00710527" w:rsidRDefault="00647575">
      <w:pPr>
        <w:pStyle w:val="Compact"/>
        <w:numPr>
          <w:ilvl w:val="1"/>
          <w:numId w:val="10"/>
        </w:numPr>
      </w:pPr>
      <w:r>
        <w:t>We compare changes in the parameter estimate values because:</w:t>
      </w:r>
    </w:p>
    <w:p w14:paraId="67255223" w14:textId="77777777" w:rsidR="00710527" w:rsidRDefault="00647575">
      <w:pPr>
        <w:pStyle w:val="Compact"/>
        <w:numPr>
          <w:ilvl w:val="2"/>
          <w:numId w:val="11"/>
        </w:numPr>
      </w:pPr>
      <w:commentRangeStart w:id="4"/>
      <w:r>
        <w:t>magnitude of change when comparing two model estimates can be indicative of the amount of subject-level correlation in the data</w:t>
      </w:r>
      <w:commentRangeEnd w:id="4"/>
      <w:r w:rsidR="00A61838">
        <w:rPr>
          <w:rStyle w:val="CommentReference"/>
        </w:rPr>
        <w:commentReference w:id="4"/>
      </w:r>
    </w:p>
    <w:p w14:paraId="1DCCED32" w14:textId="77777777" w:rsidR="00710527" w:rsidRDefault="00647575">
      <w:pPr>
        <w:pStyle w:val="Compact"/>
        <w:numPr>
          <w:ilvl w:val="1"/>
          <w:numId w:val="10"/>
        </w:numPr>
      </w:pPr>
      <w:r>
        <w:t>Findings:</w:t>
      </w:r>
    </w:p>
    <w:p w14:paraId="59B460E4" w14:textId="77777777" w:rsidR="00710527" w:rsidRDefault="00647575">
      <w:pPr>
        <w:pStyle w:val="Compact"/>
        <w:numPr>
          <w:ilvl w:val="2"/>
          <w:numId w:val="12"/>
        </w:numPr>
      </w:pPr>
      <w:commentRangeStart w:id="5"/>
      <w:r>
        <w:t xml:space="preserve">Models LM and GEE have similar estimates </w:t>
      </w:r>
      <w:commentRangeEnd w:id="5"/>
      <w:r w:rsidR="00A61838">
        <w:rPr>
          <w:rStyle w:val="CommentReference"/>
        </w:rPr>
        <w:commentReference w:id="5"/>
      </w:r>
      <w:r>
        <w:t>-</w:t>
      </w:r>
      <w:commentRangeStart w:id="6"/>
      <w:r>
        <w:t>indicates that models with population-average interpretation parameters are more similar to each other</w:t>
      </w:r>
      <w:commentRangeEnd w:id="6"/>
      <w:r w:rsidR="00A61838">
        <w:rPr>
          <w:rStyle w:val="CommentReference"/>
        </w:rPr>
        <w:commentReference w:id="6"/>
      </w:r>
    </w:p>
    <w:p w14:paraId="77F600D6" w14:textId="77777777" w:rsidR="00710527" w:rsidRDefault="00647575">
      <w:pPr>
        <w:pStyle w:val="Compact"/>
        <w:numPr>
          <w:ilvl w:val="2"/>
          <w:numId w:val="12"/>
        </w:numPr>
      </w:pPr>
      <w:commentRangeStart w:id="7"/>
      <w:r>
        <w:t>Models LM-FE, LM-RI, and LM-RS are also all similar -</w:t>
      </w:r>
      <w:commentRangeEnd w:id="7"/>
      <w:r w:rsidR="00A61838">
        <w:rPr>
          <w:rStyle w:val="CommentReference"/>
        </w:rPr>
        <w:commentReference w:id="7"/>
      </w:r>
      <w:commentRangeStart w:id="8"/>
      <w:r>
        <w:t>indicates that models with subject-specific interpretation parameters are more similar to each other</w:t>
      </w:r>
      <w:commentRangeEnd w:id="8"/>
      <w:r w:rsidR="00A61838">
        <w:rPr>
          <w:rStyle w:val="CommentReference"/>
        </w:rPr>
        <w:commentReference w:id="8"/>
      </w:r>
    </w:p>
    <w:p w14:paraId="338B152B" w14:textId="77777777" w:rsidR="00710527" w:rsidRDefault="00647575">
      <w:pPr>
        <w:pStyle w:val="Compact"/>
        <w:numPr>
          <w:ilvl w:val="2"/>
          <w:numId w:val="12"/>
        </w:numPr>
      </w:pPr>
      <w:r>
        <w:lastRenderedPageBreak/>
        <w:t>Estimates are less similar when comparing between the two clusters of similarity mentionioned</w:t>
      </w:r>
    </w:p>
    <w:p w14:paraId="79B7DD2C" w14:textId="77777777" w:rsidR="00710527" w:rsidRDefault="00647575">
      <w:pPr>
        <w:pStyle w:val="Compact"/>
        <w:numPr>
          <w:ilvl w:val="2"/>
          <w:numId w:val="12"/>
        </w:numPr>
      </w:pPr>
      <w:r>
        <w:t>Accounting for subject-specific outcomes, results in a different estimate than when modeling population-averages, i.e. there is an effect from subject-level correlation</w:t>
      </w:r>
    </w:p>
    <w:p w14:paraId="1DACD6ED" w14:textId="77777777" w:rsidR="00710527" w:rsidRDefault="00647575">
      <w:pPr>
        <w:pStyle w:val="Compact"/>
        <w:numPr>
          <w:ilvl w:val="2"/>
          <w:numId w:val="12"/>
        </w:numPr>
      </w:pPr>
      <w:r>
        <w:t>The effect is more pronounced in the FBLN1~CD34 pairing than the MALAT1~CD19 pairing</w:t>
      </w:r>
    </w:p>
    <w:p w14:paraId="0ABDF1FB" w14:textId="77777777" w:rsidR="00710527" w:rsidRDefault="00647575">
      <w:pPr>
        <w:pStyle w:val="Heading2"/>
      </w:pPr>
      <w:bookmarkStart w:id="9" w:name="standard-error-estimates"/>
      <w:r>
        <w:t>Standard Error Estimates</w:t>
      </w:r>
      <w:bookmarkEnd w:id="9"/>
    </w:p>
    <w:p w14:paraId="33F8E048" w14:textId="77777777" w:rsidR="00710527" w:rsidRDefault="00647575">
      <w:pPr>
        <w:pStyle w:val="Compact"/>
        <w:numPr>
          <w:ilvl w:val="0"/>
          <w:numId w:val="13"/>
        </w:numPr>
      </w:pPr>
      <w:r>
        <w:t>Comparison of standard error of estimates</w:t>
      </w:r>
    </w:p>
    <w:p w14:paraId="6DC1098A" w14:textId="77777777" w:rsidR="00710527" w:rsidRDefault="00647575">
      <w:pPr>
        <w:pStyle w:val="Compact"/>
        <w:numPr>
          <w:ilvl w:val="1"/>
          <w:numId w:val="14"/>
        </w:numPr>
      </w:pPr>
      <w:r>
        <w:t>We compare changes in the standard error of estimates because:</w:t>
      </w:r>
    </w:p>
    <w:p w14:paraId="2197D5BE" w14:textId="77777777" w:rsidR="00710527" w:rsidRDefault="00647575">
      <w:pPr>
        <w:pStyle w:val="Compact"/>
        <w:numPr>
          <w:ilvl w:val="2"/>
          <w:numId w:val="15"/>
        </w:numPr>
      </w:pPr>
      <w:commentRangeStart w:id="10"/>
      <w:r>
        <w:t>a change in a parameter’s SE across modeling methodologies represents a revision in the underlying evidence the method is using to support its result.</w:t>
      </w:r>
      <w:commentRangeEnd w:id="10"/>
      <w:r w:rsidR="00A61838">
        <w:rPr>
          <w:rStyle w:val="CommentReference"/>
        </w:rPr>
        <w:commentReference w:id="10"/>
      </w:r>
    </w:p>
    <w:p w14:paraId="58EF8EFF" w14:textId="77777777" w:rsidR="00710527" w:rsidRDefault="00647575">
      <w:pPr>
        <w:pStyle w:val="Compact"/>
        <w:numPr>
          <w:ilvl w:val="2"/>
          <w:numId w:val="15"/>
        </w:numPr>
      </w:pPr>
      <w:commentRangeStart w:id="11"/>
      <w:r>
        <w:t>e.g. increase SE between two models indicates a decrease in an estimate’s precision</w:t>
      </w:r>
      <w:commentRangeEnd w:id="11"/>
      <w:r w:rsidR="00A61838">
        <w:rPr>
          <w:rStyle w:val="CommentReference"/>
        </w:rPr>
        <w:commentReference w:id="11"/>
      </w:r>
    </w:p>
    <w:p w14:paraId="794DB695" w14:textId="77777777" w:rsidR="00710527" w:rsidRDefault="00647575">
      <w:pPr>
        <w:pStyle w:val="Compact"/>
        <w:numPr>
          <w:ilvl w:val="1"/>
          <w:numId w:val="14"/>
        </w:numPr>
      </w:pPr>
      <w:r>
        <w:t>Findings:</w:t>
      </w:r>
    </w:p>
    <w:p w14:paraId="35626C30" w14:textId="77777777" w:rsidR="00710527" w:rsidRDefault="00647575">
      <w:pPr>
        <w:pStyle w:val="Compact"/>
        <w:numPr>
          <w:ilvl w:val="2"/>
          <w:numId w:val="16"/>
        </w:numPr>
      </w:pPr>
      <w:r>
        <w:t xml:space="preserve">The standard error of the fixed effect slope parameter estimate is highest for the random slope model, </w:t>
      </w:r>
      <w:commentRangeStart w:id="12"/>
      <w:r>
        <w:t>which differs from all models with the incorperation of subject-specific variablility relationships between predictor and response</w:t>
      </w:r>
      <w:commentRangeEnd w:id="12"/>
      <w:r w:rsidR="00A61838">
        <w:rPr>
          <w:rStyle w:val="CommentReference"/>
        </w:rPr>
        <w:commentReference w:id="12"/>
      </w:r>
    </w:p>
    <w:p w14:paraId="1BDD433C" w14:textId="77777777" w:rsidR="00710527" w:rsidRDefault="00647575">
      <w:pPr>
        <w:pStyle w:val="Compact"/>
        <w:numPr>
          <w:ilvl w:val="2"/>
          <w:numId w:val="16"/>
        </w:numPr>
      </w:pPr>
      <w:r>
        <w:t xml:space="preserve">The SE is lowest for the random intercept model, </w:t>
      </w:r>
      <w:commentRangeStart w:id="13"/>
      <w:r>
        <w:t>which differs from all models either by lacking the incorperation of subject-specific varibility relationships between predictor and response (i.e. nested within LMM-RS model), or incorperating subject-specific variability information independent of predictors</w:t>
      </w:r>
      <w:commentRangeEnd w:id="13"/>
      <w:r w:rsidR="00A61838">
        <w:rPr>
          <w:rStyle w:val="CommentReference"/>
        </w:rPr>
        <w:commentReference w:id="13"/>
      </w:r>
    </w:p>
    <w:p w14:paraId="12690774" w14:textId="77777777" w:rsidR="00710527" w:rsidRDefault="00647575">
      <w:pPr>
        <w:pStyle w:val="Compact"/>
        <w:numPr>
          <w:ilvl w:val="2"/>
          <w:numId w:val="16"/>
        </w:numPr>
      </w:pPr>
      <w:r>
        <w:t xml:space="preserve">The fixed-effect subject-specific intercept had a lower SE than either of the population-average parameter interpretaion models LM and GEE. </w:t>
      </w:r>
      <w:commentRangeStart w:id="14"/>
      <w:r>
        <w:t>The LM-FE model incorperates subject-specific predictor-independent information into the mean-effect of the model.</w:t>
      </w:r>
      <w:commentRangeEnd w:id="14"/>
      <w:r w:rsidR="00A61838">
        <w:rPr>
          <w:rStyle w:val="CommentReference"/>
        </w:rPr>
        <w:commentReference w:id="14"/>
      </w:r>
    </w:p>
    <w:p w14:paraId="624F9886" w14:textId="77777777" w:rsidR="00710527" w:rsidRDefault="00647575">
      <w:pPr>
        <w:pStyle w:val="Heading2"/>
      </w:pPr>
      <w:bookmarkStart w:id="15" w:name="test-statistics"/>
      <w:r>
        <w:t>Test Statistics</w:t>
      </w:r>
      <w:bookmarkEnd w:id="15"/>
    </w:p>
    <w:p w14:paraId="229B2D0A" w14:textId="77777777" w:rsidR="00710527" w:rsidRDefault="00647575">
      <w:pPr>
        <w:pStyle w:val="Compact"/>
        <w:numPr>
          <w:ilvl w:val="0"/>
          <w:numId w:val="17"/>
        </w:numPr>
      </w:pPr>
      <w:r>
        <w:t>Comparison of test statistics</w:t>
      </w:r>
    </w:p>
    <w:p w14:paraId="361BA2BD" w14:textId="77777777" w:rsidR="00710527" w:rsidRDefault="00647575">
      <w:pPr>
        <w:pStyle w:val="Compact"/>
        <w:numPr>
          <w:ilvl w:val="1"/>
          <w:numId w:val="18"/>
        </w:numPr>
      </w:pPr>
      <w:commentRangeStart w:id="16"/>
      <w:r>
        <w:t>we compare changes in the test-statistics of estimates because:</w:t>
      </w:r>
    </w:p>
    <w:p w14:paraId="5D3EF8C9" w14:textId="77777777" w:rsidR="00710527" w:rsidRDefault="00647575">
      <w:pPr>
        <w:pStyle w:val="Compact"/>
        <w:numPr>
          <w:ilvl w:val="2"/>
          <w:numId w:val="19"/>
        </w:numPr>
      </w:pPr>
      <w:r>
        <w:t>patterns we observe in test statistic percent change matrices can serve to reinforce previous conclusions we have made using estimated coefficients and standard errors.</w:t>
      </w:r>
      <w:commentRangeEnd w:id="16"/>
      <w:r w:rsidR="00A61838">
        <w:rPr>
          <w:rStyle w:val="CommentReference"/>
        </w:rPr>
        <w:commentReference w:id="16"/>
      </w:r>
    </w:p>
    <w:p w14:paraId="53DB25D6" w14:textId="77777777" w:rsidR="00710527" w:rsidRDefault="00647575">
      <w:pPr>
        <w:pStyle w:val="Compact"/>
        <w:numPr>
          <w:ilvl w:val="1"/>
          <w:numId w:val="18"/>
        </w:numPr>
      </w:pPr>
      <w:r>
        <w:t>Findings:</w:t>
      </w:r>
    </w:p>
    <w:p w14:paraId="19477563" w14:textId="77777777" w:rsidR="00710527" w:rsidRDefault="00647575">
      <w:pPr>
        <w:pStyle w:val="Compact"/>
        <w:numPr>
          <w:ilvl w:val="2"/>
          <w:numId w:val="20"/>
        </w:numPr>
      </w:pPr>
      <w:r>
        <w:t>Changes in test statistics for the fixed-effect main-effect slope were smaller between LM and GEE, as well as between LM-FE, LMM-RI, and LMM-RS with few exceptions.</w:t>
      </w:r>
    </w:p>
    <w:p w14:paraId="656F06FE" w14:textId="77777777" w:rsidR="00710527" w:rsidRDefault="00647575">
      <w:pPr>
        <w:pStyle w:val="Compact"/>
        <w:numPr>
          <w:ilvl w:val="2"/>
          <w:numId w:val="20"/>
        </w:numPr>
      </w:pPr>
      <w:r>
        <w:t xml:space="preserve">There was </w:t>
      </w:r>
      <w:del w:id="17" w:author="Hendricks, Audrey" w:date="2020-03-08T21:03:00Z">
        <w:r w:rsidDel="00A61838">
          <w:delText>undetectable change</w:delText>
        </w:r>
      </w:del>
      <w:ins w:id="18" w:author="Hendricks, Audrey" w:date="2020-03-08T21:03:00Z">
        <w:r w:rsidR="00A61838">
          <w:t>very small differences</w:t>
        </w:r>
      </w:ins>
      <w:r>
        <w:t xml:space="preserve"> between LM and GEE</w:t>
      </w:r>
    </w:p>
    <w:p w14:paraId="6F6C28AB" w14:textId="77777777" w:rsidR="00710527" w:rsidRDefault="00647575">
      <w:pPr>
        <w:pStyle w:val="Compact"/>
        <w:numPr>
          <w:ilvl w:val="2"/>
          <w:numId w:val="20"/>
        </w:numPr>
      </w:pPr>
      <w:r>
        <w:t xml:space="preserve">Changes to the LMM-RS resulted in </w:t>
      </w:r>
      <w:commentRangeStart w:id="19"/>
      <w:r>
        <w:t>loss of significance (larger p-value)</w:t>
      </w:r>
      <w:commentRangeEnd w:id="19"/>
      <w:r w:rsidR="00A61838">
        <w:rPr>
          <w:rStyle w:val="CommentReference"/>
        </w:rPr>
        <w:commentReference w:id="19"/>
      </w:r>
    </w:p>
    <w:p w14:paraId="236125A1" w14:textId="77777777" w:rsidR="00710527" w:rsidRDefault="00647575">
      <w:pPr>
        <w:pStyle w:val="Heading2"/>
      </w:pPr>
      <w:bookmarkStart w:id="20" w:name="nested-model-comparisons"/>
      <w:r>
        <w:lastRenderedPageBreak/>
        <w:t>Nested Model Comparisons</w:t>
      </w:r>
      <w:bookmarkEnd w:id="20"/>
    </w:p>
    <w:p w14:paraId="60ED4E8E" w14:textId="77777777" w:rsidR="00710527" w:rsidRDefault="00647575">
      <w:pPr>
        <w:pStyle w:val="Heading3"/>
      </w:pPr>
      <w:bookmarkStart w:id="21" w:name="test-for-fe-subject-specific-intercept"/>
      <w:r>
        <w:t>Test for FE Subject Specific Intercept</w:t>
      </w:r>
      <w:bookmarkEnd w:id="21"/>
    </w:p>
    <w:p w14:paraId="0AEB78DA" w14:textId="77777777" w:rsidR="00382C58" w:rsidRPr="00382C58" w:rsidRDefault="00382C58" w:rsidP="00382C58">
      <w:pPr>
        <w:pStyle w:val="BodyText"/>
      </w:pPr>
      <w:r>
        <w:rPr>
          <w:noProof/>
        </w:rPr>
        <w:drawing>
          <wp:inline distT="0" distB="0" distL="0" distR="0" wp14:anchorId="06B40B64" wp14:editId="4425A37D">
            <wp:extent cx="5943600" cy="222123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3-08_01-37-39.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21230"/>
                    </a:xfrm>
                    <a:prstGeom prst="rect">
                      <a:avLst/>
                    </a:prstGeom>
                  </pic:spPr>
                </pic:pic>
              </a:graphicData>
            </a:graphic>
          </wp:inline>
        </w:drawing>
      </w:r>
    </w:p>
    <w:p w14:paraId="0687FFD1" w14:textId="77777777" w:rsidR="00710527" w:rsidRDefault="00647575">
      <w:pPr>
        <w:pStyle w:val="FirstParagraph"/>
      </w:pPr>
      <w:r>
        <w:t>The table above is a nested model comparison, the result of which is an F-test statistic telling us that there is very strong evidence to support the inclusion of the subject-specific fixed-effect intercept into the LM model.</w:t>
      </w:r>
    </w:p>
    <w:p w14:paraId="2A6DA661" w14:textId="77777777" w:rsidR="00710527" w:rsidRDefault="00647575">
      <w:pPr>
        <w:pStyle w:val="Heading3"/>
      </w:pPr>
      <w:bookmarkStart w:id="22" w:name="test-for-re-subject-specific-intercept"/>
      <w:r>
        <w:t>Test for RE Subject Specific Intercept</w:t>
      </w:r>
      <w:bookmarkEnd w:id="22"/>
    </w:p>
    <w:p w14:paraId="4B94AC95" w14:textId="77777777" w:rsidR="00382C58" w:rsidRPr="00382C58" w:rsidRDefault="00382C58" w:rsidP="00382C58">
      <w:pPr>
        <w:pStyle w:val="BodyText"/>
      </w:pPr>
      <w:commentRangeStart w:id="23"/>
      <w:r>
        <w:rPr>
          <w:noProof/>
        </w:rPr>
        <w:drawing>
          <wp:inline distT="0" distB="0" distL="0" distR="0" wp14:anchorId="7A8616C3" wp14:editId="05243360">
            <wp:extent cx="5943600" cy="231902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3-08_01-38-00.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2319020"/>
                    </a:xfrm>
                    <a:prstGeom prst="rect">
                      <a:avLst/>
                    </a:prstGeom>
                  </pic:spPr>
                </pic:pic>
              </a:graphicData>
            </a:graphic>
          </wp:inline>
        </w:drawing>
      </w:r>
      <w:commentRangeEnd w:id="23"/>
      <w:r w:rsidR="00A61838">
        <w:rPr>
          <w:rStyle w:val="CommentReference"/>
        </w:rPr>
        <w:commentReference w:id="23"/>
      </w:r>
    </w:p>
    <w:p w14:paraId="21ADA5B3" w14:textId="77777777" w:rsidR="00710527" w:rsidRDefault="00647575">
      <w:pPr>
        <w:pStyle w:val="FirstParagraph"/>
      </w:pPr>
      <w:r>
        <w:t>The table above is a nested model comparison, the result of which is a likelihood ratio statistic telling us that there is very strong evidence to support the inclusion of the subject-specific random effect intercept into the LM model.</w:t>
      </w:r>
    </w:p>
    <w:p w14:paraId="1DBA8824" w14:textId="77777777" w:rsidR="00710527" w:rsidRDefault="00647575">
      <w:pPr>
        <w:pStyle w:val="Heading3"/>
      </w:pPr>
      <w:bookmarkStart w:id="25" w:name="test-for-re-subject-specific-slope"/>
      <w:r>
        <w:lastRenderedPageBreak/>
        <w:t>Test for RE Subject Specific Slope</w:t>
      </w:r>
      <w:bookmarkEnd w:id="25"/>
    </w:p>
    <w:p w14:paraId="180584D4" w14:textId="77777777" w:rsidR="00382C58" w:rsidRPr="00382C58" w:rsidRDefault="00382C58" w:rsidP="00382C58">
      <w:pPr>
        <w:pStyle w:val="BodyText"/>
      </w:pPr>
      <w:r>
        <w:rPr>
          <w:noProof/>
        </w:rPr>
        <w:drawing>
          <wp:inline distT="0" distB="0" distL="0" distR="0" wp14:anchorId="65414727" wp14:editId="14539DE7">
            <wp:extent cx="5943600" cy="253365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0-03-08_01-38-15.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33650"/>
                    </a:xfrm>
                    <a:prstGeom prst="rect">
                      <a:avLst/>
                    </a:prstGeom>
                  </pic:spPr>
                </pic:pic>
              </a:graphicData>
            </a:graphic>
          </wp:inline>
        </w:drawing>
      </w:r>
    </w:p>
    <w:p w14:paraId="26C571E3" w14:textId="77777777" w:rsidR="00710527" w:rsidRDefault="00647575">
      <w:pPr>
        <w:pStyle w:val="FirstParagraph"/>
      </w:pPr>
      <w:r>
        <w:t>The table above is a nested model comparison, the result of which is a likelihood ratio statistic telling us that there is very strong evidence to support the inclusion of the subject-specific random effect slope into the LMM-RI model for the MALAT1~CD19 variable pairing. However, there is insufficient evidence to support the inclusion of the subject-specific random effect slope into the LMM-RI model for the FBLN~CD34 variable pairing.</w:t>
      </w:r>
    </w:p>
    <w:p w14:paraId="7FAEE621" w14:textId="77777777" w:rsidR="00710527" w:rsidRDefault="00647575">
      <w:pPr>
        <w:pStyle w:val="Heading1"/>
      </w:pPr>
      <w:bookmarkStart w:id="26" w:name="references"/>
      <w:r>
        <w:t>References</w:t>
      </w:r>
      <w:bookmarkEnd w:id="26"/>
    </w:p>
    <w:sectPr w:rsidR="0071052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ndricks, Audrey" w:date="2020-03-08T20:55:00Z" w:initials="HA">
    <w:p w14:paraId="58D39927" w14:textId="77777777" w:rsidR="00A61838" w:rsidRDefault="00A61838">
      <w:pPr>
        <w:pStyle w:val="CommentText"/>
      </w:pPr>
      <w:r>
        <w:rPr>
          <w:rStyle w:val="CommentReference"/>
        </w:rPr>
        <w:annotationRef/>
      </w:r>
      <w:r>
        <w:t>I think this is a great start!  Please have a separate table for each variable pairing to it is easier to compare the estimates</w:t>
      </w:r>
    </w:p>
  </w:comment>
  <w:comment w:id="2" w:author="Hendricks, Audrey" w:date="2020-03-08T20:56:00Z" w:initials="HA">
    <w:p w14:paraId="48A75E9C" w14:textId="77777777" w:rsidR="00A61838" w:rsidRDefault="00A61838">
      <w:pPr>
        <w:pStyle w:val="CommentText"/>
      </w:pPr>
      <w:r>
        <w:rPr>
          <w:rStyle w:val="CommentReference"/>
        </w:rPr>
        <w:annotationRef/>
      </w:r>
      <w:r>
        <w:t xml:space="preserve">None of these are the main reason I think – </w:t>
      </w:r>
      <w:proofErr w:type="gramStart"/>
      <w:r>
        <w:t>really</w:t>
      </w:r>
      <w:proofErr w:type="gramEnd"/>
      <w:r>
        <w:t xml:space="preserve"> we want to compare the fixed effects estimates because these are the estimates of interest if we want to measure the correlation between single cell values at the subject level</w:t>
      </w:r>
    </w:p>
  </w:comment>
  <w:comment w:id="3" w:author="Hendricks, Audrey" w:date="2020-03-08T20:59:00Z" w:initials="HA">
    <w:p w14:paraId="57E560A9" w14:textId="77777777" w:rsidR="00A61838" w:rsidRDefault="00A61838">
      <w:pPr>
        <w:pStyle w:val="CommentText"/>
      </w:pPr>
      <w:r>
        <w:rPr>
          <w:rStyle w:val="CommentReference"/>
        </w:rPr>
        <w:annotationRef/>
      </w:r>
      <w:r>
        <w:t xml:space="preserve">This is ok but I think the other tables of % change </w:t>
      </w:r>
      <w:proofErr w:type="gramStart"/>
      <w:r>
        <w:t>are</w:t>
      </w:r>
      <w:proofErr w:type="gramEnd"/>
      <w:r>
        <w:t xml:space="preserve"> clearer (i.e. estimates alone, se alone, test statistic alone) perhaps add colors to help?</w:t>
      </w:r>
    </w:p>
  </w:comment>
  <w:comment w:id="4" w:author="Hendricks, Audrey" w:date="2020-03-08T21:00:00Z" w:initials="HA">
    <w:p w14:paraId="15BA1302" w14:textId="77777777" w:rsidR="00A61838" w:rsidRDefault="00A61838">
      <w:pPr>
        <w:pStyle w:val="CommentText"/>
      </w:pPr>
      <w:r>
        <w:rPr>
          <w:rStyle w:val="CommentReference"/>
        </w:rPr>
        <w:annotationRef/>
      </w:r>
      <w:r>
        <w:t>I am not sure what you mean here.  How can the percent change between models indicate something about subject level correlation?  Even if this is true, this is something to put in the discussion not in the results.  The results are a bland summary of what you see.</w:t>
      </w:r>
    </w:p>
  </w:comment>
  <w:comment w:id="5" w:author="Hendricks, Audrey" w:date="2020-03-08T21:01:00Z" w:initials="HA">
    <w:p w14:paraId="1E77DE83" w14:textId="77777777" w:rsidR="00A61838" w:rsidRDefault="00A61838">
      <w:pPr>
        <w:pStyle w:val="CommentText"/>
      </w:pPr>
      <w:r>
        <w:rPr>
          <w:rStyle w:val="CommentReference"/>
        </w:rPr>
        <w:annotationRef/>
      </w:r>
      <w:r>
        <w:t>Good results section info</w:t>
      </w:r>
    </w:p>
  </w:comment>
  <w:comment w:id="6" w:author="Hendricks, Audrey" w:date="2020-03-08T21:01:00Z" w:initials="HA">
    <w:p w14:paraId="77A01690" w14:textId="77777777" w:rsidR="00A61838" w:rsidRDefault="00A61838">
      <w:pPr>
        <w:pStyle w:val="CommentText"/>
      </w:pPr>
      <w:r>
        <w:rPr>
          <w:rStyle w:val="CommentReference"/>
        </w:rPr>
        <w:annotationRef/>
      </w:r>
      <w:r>
        <w:t>Good discussion section info</w:t>
      </w:r>
    </w:p>
  </w:comment>
  <w:comment w:id="7" w:author="Hendricks, Audrey" w:date="2020-03-08T21:01:00Z" w:initials="HA">
    <w:p w14:paraId="538E7D62" w14:textId="77777777" w:rsidR="00A61838" w:rsidRDefault="00A61838">
      <w:pPr>
        <w:pStyle w:val="CommentText"/>
      </w:pPr>
      <w:r>
        <w:rPr>
          <w:rStyle w:val="CommentReference"/>
        </w:rPr>
        <w:annotationRef/>
      </w:r>
      <w:r>
        <w:t>Results section</w:t>
      </w:r>
    </w:p>
  </w:comment>
  <w:comment w:id="8" w:author="Hendricks, Audrey" w:date="2020-03-08T21:01:00Z" w:initials="HA">
    <w:p w14:paraId="1C6D082C" w14:textId="77777777" w:rsidR="00A61838" w:rsidRDefault="00A61838">
      <w:pPr>
        <w:pStyle w:val="CommentText"/>
      </w:pPr>
      <w:r>
        <w:rPr>
          <w:rStyle w:val="CommentReference"/>
        </w:rPr>
        <w:annotationRef/>
      </w:r>
      <w:r>
        <w:t>discussion</w:t>
      </w:r>
    </w:p>
  </w:comment>
  <w:comment w:id="10" w:author="Hendricks, Audrey" w:date="2020-03-08T21:02:00Z" w:initials="HA">
    <w:p w14:paraId="1DDF4538" w14:textId="77777777" w:rsidR="00A61838" w:rsidRDefault="00A61838">
      <w:pPr>
        <w:pStyle w:val="CommentText"/>
      </w:pPr>
      <w:r>
        <w:rPr>
          <w:rStyle w:val="CommentReference"/>
        </w:rPr>
        <w:annotationRef/>
      </w:r>
      <w:r>
        <w:t>discussion if you choose to keep this</w:t>
      </w:r>
    </w:p>
  </w:comment>
  <w:comment w:id="11" w:author="Hendricks, Audrey" w:date="2020-03-08T21:02:00Z" w:initials="HA">
    <w:p w14:paraId="196F48E4" w14:textId="77777777" w:rsidR="00A61838" w:rsidRDefault="00A61838">
      <w:pPr>
        <w:pStyle w:val="CommentText"/>
      </w:pPr>
      <w:r>
        <w:rPr>
          <w:rStyle w:val="CommentReference"/>
        </w:rPr>
        <w:annotationRef/>
      </w:r>
      <w:r>
        <w:t>discussion</w:t>
      </w:r>
    </w:p>
  </w:comment>
  <w:comment w:id="12" w:author="Hendricks, Audrey" w:date="2020-03-08T21:02:00Z" w:initials="HA">
    <w:p w14:paraId="5D4C1A9C" w14:textId="77777777" w:rsidR="00A61838" w:rsidRDefault="00A61838">
      <w:pPr>
        <w:pStyle w:val="CommentText"/>
      </w:pPr>
      <w:r>
        <w:rPr>
          <w:rStyle w:val="CommentReference"/>
        </w:rPr>
        <w:annotationRef/>
      </w:r>
      <w:r>
        <w:t>discussion</w:t>
      </w:r>
    </w:p>
  </w:comment>
  <w:comment w:id="13" w:author="Hendricks, Audrey" w:date="2020-03-08T21:02:00Z" w:initials="HA">
    <w:p w14:paraId="4BA5ACF6" w14:textId="77777777" w:rsidR="00A61838" w:rsidRDefault="00A61838">
      <w:pPr>
        <w:pStyle w:val="CommentText"/>
      </w:pPr>
      <w:r>
        <w:rPr>
          <w:rStyle w:val="CommentReference"/>
        </w:rPr>
        <w:annotationRef/>
      </w:r>
      <w:r>
        <w:t>discussion</w:t>
      </w:r>
    </w:p>
  </w:comment>
  <w:comment w:id="14" w:author="Hendricks, Audrey" w:date="2020-03-08T21:02:00Z" w:initials="HA">
    <w:p w14:paraId="2DE92E7D" w14:textId="77777777" w:rsidR="00A61838" w:rsidRDefault="00A61838">
      <w:pPr>
        <w:pStyle w:val="CommentText"/>
      </w:pPr>
      <w:r>
        <w:rPr>
          <w:rStyle w:val="CommentReference"/>
        </w:rPr>
        <w:annotationRef/>
      </w:r>
      <w:r>
        <w:t>discussion</w:t>
      </w:r>
    </w:p>
  </w:comment>
  <w:comment w:id="16" w:author="Hendricks, Audrey" w:date="2020-03-08T21:03:00Z" w:initials="HA">
    <w:p w14:paraId="65A93212" w14:textId="77777777" w:rsidR="00A61838" w:rsidRDefault="00A61838">
      <w:pPr>
        <w:pStyle w:val="CommentText"/>
      </w:pPr>
      <w:r>
        <w:rPr>
          <w:rStyle w:val="CommentReference"/>
        </w:rPr>
        <w:annotationRef/>
      </w:r>
      <w:r>
        <w:t>again, I’m not sure this is needed, but if it is it goes in the discussion</w:t>
      </w:r>
    </w:p>
  </w:comment>
  <w:comment w:id="19" w:author="Hendricks, Audrey" w:date="2020-03-08T21:03:00Z" w:initials="HA">
    <w:p w14:paraId="26F2D361" w14:textId="77777777" w:rsidR="00A61838" w:rsidRDefault="00A61838">
      <w:pPr>
        <w:pStyle w:val="CommentText"/>
      </w:pPr>
      <w:r>
        <w:rPr>
          <w:rStyle w:val="CommentReference"/>
        </w:rPr>
        <w:annotationRef/>
      </w:r>
      <w:r>
        <w:t>I would not talk about significance thresholds necessarily. Instead, what was the magnitude of change for the p-value</w:t>
      </w:r>
    </w:p>
  </w:comment>
  <w:comment w:id="23" w:author="Hendricks, Audrey" w:date="2020-03-08T21:04:00Z" w:initials="HA">
    <w:p w14:paraId="4CA3E6DC" w14:textId="77777777" w:rsidR="00A61838" w:rsidRDefault="00A61838">
      <w:pPr>
        <w:pStyle w:val="CommentText"/>
      </w:pPr>
      <w:r>
        <w:rPr>
          <w:rStyle w:val="CommentReference"/>
        </w:rPr>
        <w:annotationRef/>
      </w:r>
      <w:r>
        <w:t xml:space="preserve">Use p-values in scientific notation </w:t>
      </w:r>
      <w:r>
        <w:t>please</w:t>
      </w:r>
      <w:bookmarkStart w:id="24" w:name="_GoBack"/>
      <w:bookmarkEnd w:id="2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D39927" w15:done="0"/>
  <w15:commentEx w15:paraId="48A75E9C" w15:done="0"/>
  <w15:commentEx w15:paraId="57E560A9" w15:done="0"/>
  <w15:commentEx w15:paraId="15BA1302" w15:done="0"/>
  <w15:commentEx w15:paraId="1E77DE83" w15:done="0"/>
  <w15:commentEx w15:paraId="77A01690" w15:done="0"/>
  <w15:commentEx w15:paraId="538E7D62" w15:done="0"/>
  <w15:commentEx w15:paraId="1C6D082C" w15:done="0"/>
  <w15:commentEx w15:paraId="1DDF4538" w15:done="0"/>
  <w15:commentEx w15:paraId="196F48E4" w15:done="0"/>
  <w15:commentEx w15:paraId="5D4C1A9C" w15:done="0"/>
  <w15:commentEx w15:paraId="4BA5ACF6" w15:done="0"/>
  <w15:commentEx w15:paraId="2DE92E7D" w15:done="0"/>
  <w15:commentEx w15:paraId="65A93212" w15:done="0"/>
  <w15:commentEx w15:paraId="26F2D361" w15:done="0"/>
  <w15:commentEx w15:paraId="4CA3E6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D39927" w16cid:durableId="220FDA57"/>
  <w16cid:commentId w16cid:paraId="48A75E9C" w16cid:durableId="220FDA8B"/>
  <w16cid:commentId w16cid:paraId="57E560A9" w16cid:durableId="220FDB1D"/>
  <w16cid:commentId w16cid:paraId="15BA1302" w16cid:durableId="220FDB57"/>
  <w16cid:commentId w16cid:paraId="1E77DE83" w16cid:durableId="220FDBA2"/>
  <w16cid:commentId w16cid:paraId="77A01690" w16cid:durableId="220FDBAC"/>
  <w16cid:commentId w16cid:paraId="538E7D62" w16cid:durableId="220FDBB6"/>
  <w16cid:commentId w16cid:paraId="1C6D082C" w16cid:durableId="220FDBBD"/>
  <w16cid:commentId w16cid:paraId="1DDF4538" w16cid:durableId="220FDBCA"/>
  <w16cid:commentId w16cid:paraId="196F48E4" w16cid:durableId="220FDBD6"/>
  <w16cid:commentId w16cid:paraId="5D4C1A9C" w16cid:durableId="220FDBF6"/>
  <w16cid:commentId w16cid:paraId="4BA5ACF6" w16cid:durableId="220FDBEF"/>
  <w16cid:commentId w16cid:paraId="2DE92E7D" w16cid:durableId="220FDC03"/>
  <w16cid:commentId w16cid:paraId="65A93212" w16cid:durableId="220FDC0C"/>
  <w16cid:commentId w16cid:paraId="26F2D361" w16cid:durableId="220FDC2F"/>
  <w16cid:commentId w16cid:paraId="4CA3E6DC" w16cid:durableId="220FDC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DB77F" w14:textId="77777777" w:rsidR="00C55136" w:rsidRDefault="00C55136">
      <w:pPr>
        <w:spacing w:after="0"/>
      </w:pPr>
      <w:r>
        <w:separator/>
      </w:r>
    </w:p>
  </w:endnote>
  <w:endnote w:type="continuationSeparator" w:id="0">
    <w:p w14:paraId="343A4AED" w14:textId="77777777" w:rsidR="00C55136" w:rsidRDefault="00C551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A63F2" w14:textId="77777777" w:rsidR="00C55136" w:rsidRDefault="00C55136">
      <w:r>
        <w:separator/>
      </w:r>
    </w:p>
  </w:footnote>
  <w:footnote w:type="continuationSeparator" w:id="0">
    <w:p w14:paraId="0D844E76" w14:textId="77777777" w:rsidR="00C55136" w:rsidRDefault="00C551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BE2A1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EB1879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676634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dricks, Audrey">
    <w15:presenceInfo w15:providerId="AD" w15:userId="S::audrey.hendricks@ucdenver.edu::66cd2841-9a87-426a-98e1-b7de534716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82C58"/>
    <w:rsid w:val="00436B94"/>
    <w:rsid w:val="004E29B3"/>
    <w:rsid w:val="00590D07"/>
    <w:rsid w:val="00647575"/>
    <w:rsid w:val="00710527"/>
    <w:rsid w:val="00784D58"/>
    <w:rsid w:val="008D6863"/>
    <w:rsid w:val="00A61838"/>
    <w:rsid w:val="00B86B75"/>
    <w:rsid w:val="00BC48D5"/>
    <w:rsid w:val="00C36279"/>
    <w:rsid w:val="00C55136"/>
    <w:rsid w:val="00E315A3"/>
    <w:rsid w:val="00FF17C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5DE8C5"/>
  <w15:docId w15:val="{CBEABE46-6519-2B40-BDC0-5A30F47FD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A61838"/>
    <w:rPr>
      <w:sz w:val="16"/>
      <w:szCs w:val="16"/>
    </w:rPr>
  </w:style>
  <w:style w:type="paragraph" w:styleId="CommentText">
    <w:name w:val="annotation text"/>
    <w:basedOn w:val="Normal"/>
    <w:link w:val="CommentTextChar"/>
    <w:semiHidden/>
    <w:unhideWhenUsed/>
    <w:rsid w:val="00A61838"/>
    <w:rPr>
      <w:sz w:val="20"/>
      <w:szCs w:val="20"/>
    </w:rPr>
  </w:style>
  <w:style w:type="character" w:customStyle="1" w:styleId="CommentTextChar">
    <w:name w:val="Comment Text Char"/>
    <w:basedOn w:val="DefaultParagraphFont"/>
    <w:link w:val="CommentText"/>
    <w:semiHidden/>
    <w:rsid w:val="00A61838"/>
    <w:rPr>
      <w:sz w:val="20"/>
      <w:szCs w:val="20"/>
    </w:rPr>
  </w:style>
  <w:style w:type="paragraph" w:styleId="CommentSubject">
    <w:name w:val="annotation subject"/>
    <w:basedOn w:val="CommentText"/>
    <w:next w:val="CommentText"/>
    <w:link w:val="CommentSubjectChar"/>
    <w:semiHidden/>
    <w:unhideWhenUsed/>
    <w:rsid w:val="00A61838"/>
    <w:rPr>
      <w:b/>
      <w:bCs/>
    </w:rPr>
  </w:style>
  <w:style w:type="character" w:customStyle="1" w:styleId="CommentSubjectChar">
    <w:name w:val="Comment Subject Char"/>
    <w:basedOn w:val="CommentTextChar"/>
    <w:link w:val="CommentSubject"/>
    <w:semiHidden/>
    <w:rsid w:val="00A61838"/>
    <w:rPr>
      <w:b/>
      <w:bCs/>
      <w:sz w:val="20"/>
      <w:szCs w:val="20"/>
    </w:rPr>
  </w:style>
  <w:style w:type="paragraph" w:styleId="BalloonText">
    <w:name w:val="Balloon Text"/>
    <w:basedOn w:val="Normal"/>
    <w:link w:val="BalloonTextChar"/>
    <w:semiHidden/>
    <w:unhideWhenUsed/>
    <w:rsid w:val="00A61838"/>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618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688</Words>
  <Characters>3927</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Lee Panter</dc:creator>
  <cp:keywords/>
  <cp:lastModifiedBy>Hendricks, Audrey</cp:lastModifiedBy>
  <cp:revision>3</cp:revision>
  <dcterms:created xsi:type="dcterms:W3CDTF">2020-03-09T02:55:00Z</dcterms:created>
  <dcterms:modified xsi:type="dcterms:W3CDTF">2020-03-09T03:05:00Z</dcterms:modified>
</cp:coreProperties>
</file>